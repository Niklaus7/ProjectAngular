
<file path=[Content_Types].xml><?xml version="1.0" encoding="utf-8"?>
<Types xmlns="http://schemas.openxmlformats.org/package/2006/content-types">
  <Default Extension="bin" ContentType="application/vnd.ms-office.activeX"/>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5B2F" w:rsidRPr="00DA5B2F" w:rsidRDefault="00DA5B2F" w:rsidP="00DA5B2F">
      <w:pPr>
        <w:shd w:val="clear" w:color="auto" w:fill="FFFFFF"/>
        <w:spacing w:after="0" w:line="240" w:lineRule="auto"/>
        <w:textAlignment w:val="baseline"/>
        <w:rPr>
          <w:rFonts w:ascii="Helvetica" w:eastAsia="Times New Roman" w:hAnsi="Helvetica" w:cs="Helvetica"/>
          <w:color w:val="666666"/>
          <w:sz w:val="23"/>
          <w:szCs w:val="23"/>
        </w:rPr>
      </w:pPr>
      <w:r w:rsidRPr="00DA5B2F">
        <w:rPr>
          <w:rFonts w:ascii="inherit" w:eastAsia="Times New Roman" w:hAnsi="inherit" w:cs="Helvetica"/>
          <w:b/>
          <w:bCs/>
          <w:color w:val="000000"/>
          <w:sz w:val="23"/>
        </w:rPr>
        <w:t>1. What is OOPS?</w:t>
      </w:r>
    </w:p>
    <w:p w:rsidR="00DA5B2F" w:rsidRPr="00DA5B2F" w:rsidRDefault="00DA5B2F" w:rsidP="00DA5B2F">
      <w:pPr>
        <w:shd w:val="clear" w:color="auto" w:fill="FFFFFF"/>
        <w:spacing w:before="204" w:after="204" w:line="240" w:lineRule="auto"/>
        <w:textAlignment w:val="baseline"/>
        <w:rPr>
          <w:rFonts w:ascii="Helvetica" w:eastAsia="Times New Roman" w:hAnsi="Helvetica" w:cs="Helvetica"/>
          <w:color w:val="666666"/>
          <w:sz w:val="23"/>
          <w:szCs w:val="23"/>
        </w:rPr>
      </w:pPr>
      <w:r w:rsidRPr="00DA5B2F">
        <w:rPr>
          <w:rFonts w:ascii="Helvetica" w:eastAsia="Times New Roman" w:hAnsi="Helvetica" w:cs="Helvetica"/>
          <w:color w:val="666666"/>
          <w:sz w:val="23"/>
          <w:szCs w:val="23"/>
        </w:rPr>
        <w:t>OOPS is abbreviated as Object Oriented Programming system in which programs are considered as a collection of objects. Each object is nothing but an instance of a class.</w:t>
      </w:r>
    </w:p>
    <w:p w:rsidR="00DA5B2F" w:rsidRPr="00DA5B2F" w:rsidRDefault="00DA5B2F" w:rsidP="00DA5B2F">
      <w:pPr>
        <w:shd w:val="clear" w:color="auto" w:fill="FFFFFF"/>
        <w:spacing w:after="0" w:line="240" w:lineRule="auto"/>
        <w:textAlignment w:val="baseline"/>
        <w:rPr>
          <w:rFonts w:ascii="Helvetica" w:eastAsia="Times New Roman" w:hAnsi="Helvetica" w:cs="Helvetica"/>
          <w:color w:val="666666"/>
          <w:sz w:val="23"/>
          <w:szCs w:val="23"/>
        </w:rPr>
      </w:pPr>
      <w:r w:rsidRPr="00DA5B2F">
        <w:rPr>
          <w:rFonts w:ascii="inherit" w:eastAsia="Times New Roman" w:hAnsi="inherit" w:cs="Helvetica"/>
          <w:b/>
          <w:bCs/>
          <w:color w:val="000000"/>
          <w:sz w:val="23"/>
        </w:rPr>
        <w:t>2. Write basic concepts of OOPS?</w:t>
      </w:r>
    </w:p>
    <w:p w:rsidR="00DA5B2F" w:rsidRPr="00DA5B2F" w:rsidRDefault="00DA5B2F" w:rsidP="00DA5B2F">
      <w:pPr>
        <w:shd w:val="clear" w:color="auto" w:fill="FFFFFF"/>
        <w:spacing w:before="204" w:after="204" w:line="240" w:lineRule="auto"/>
        <w:textAlignment w:val="baseline"/>
        <w:rPr>
          <w:rFonts w:ascii="Helvetica" w:eastAsia="Times New Roman" w:hAnsi="Helvetica" w:cs="Helvetica"/>
          <w:color w:val="666666"/>
          <w:sz w:val="23"/>
          <w:szCs w:val="23"/>
        </w:rPr>
      </w:pPr>
      <w:r w:rsidRPr="00DA5B2F">
        <w:rPr>
          <w:rFonts w:ascii="Helvetica" w:eastAsia="Times New Roman" w:hAnsi="Helvetica" w:cs="Helvetica"/>
          <w:color w:val="666666"/>
          <w:sz w:val="23"/>
          <w:szCs w:val="23"/>
        </w:rPr>
        <w:t>Following are the concepts of OOPS and are as follows</w:t>
      </w:r>
      <w:proofErr w:type="gramStart"/>
      <w:r w:rsidRPr="00DA5B2F">
        <w:rPr>
          <w:rFonts w:ascii="Helvetica" w:eastAsia="Times New Roman" w:hAnsi="Helvetica" w:cs="Helvetica"/>
          <w:color w:val="666666"/>
          <w:sz w:val="23"/>
          <w:szCs w:val="23"/>
        </w:rPr>
        <w:t>:.</w:t>
      </w:r>
      <w:proofErr w:type="gramEnd"/>
    </w:p>
    <w:p w:rsidR="00DA5B2F" w:rsidRPr="00DA5B2F" w:rsidRDefault="00DA5B2F" w:rsidP="00DA5B2F">
      <w:pPr>
        <w:numPr>
          <w:ilvl w:val="0"/>
          <w:numId w:val="1"/>
        </w:numPr>
        <w:shd w:val="clear" w:color="auto" w:fill="FFFFFF"/>
        <w:spacing w:after="0" w:line="240" w:lineRule="auto"/>
        <w:ind w:left="465" w:firstLine="0"/>
        <w:textAlignment w:val="baseline"/>
        <w:rPr>
          <w:rFonts w:ascii="inherit" w:eastAsia="Times New Roman" w:hAnsi="inherit" w:cs="Helvetica"/>
          <w:color w:val="666666"/>
          <w:sz w:val="23"/>
          <w:szCs w:val="23"/>
        </w:rPr>
      </w:pPr>
      <w:r w:rsidRPr="00DA5B2F">
        <w:rPr>
          <w:rFonts w:ascii="inherit" w:eastAsia="Times New Roman" w:hAnsi="inherit" w:cs="Helvetica"/>
          <w:color w:val="666666"/>
          <w:sz w:val="23"/>
          <w:szCs w:val="23"/>
        </w:rPr>
        <w:t>Abstraction.</w:t>
      </w:r>
    </w:p>
    <w:p w:rsidR="00DA5B2F" w:rsidRPr="00DA5B2F" w:rsidRDefault="00DA5B2F" w:rsidP="00DA5B2F">
      <w:pPr>
        <w:numPr>
          <w:ilvl w:val="0"/>
          <w:numId w:val="1"/>
        </w:numPr>
        <w:shd w:val="clear" w:color="auto" w:fill="FFFFFF"/>
        <w:spacing w:after="0" w:line="240" w:lineRule="auto"/>
        <w:ind w:left="465" w:firstLine="0"/>
        <w:textAlignment w:val="baseline"/>
        <w:rPr>
          <w:rFonts w:ascii="inherit" w:eastAsia="Times New Roman" w:hAnsi="inherit" w:cs="Helvetica"/>
          <w:color w:val="666666"/>
          <w:sz w:val="23"/>
          <w:szCs w:val="23"/>
        </w:rPr>
      </w:pPr>
      <w:r w:rsidRPr="00DA5B2F">
        <w:rPr>
          <w:rFonts w:ascii="inherit" w:eastAsia="Times New Roman" w:hAnsi="inherit" w:cs="Helvetica"/>
          <w:color w:val="666666"/>
          <w:sz w:val="23"/>
          <w:szCs w:val="23"/>
        </w:rPr>
        <w:t>Encapsulation.</w:t>
      </w:r>
    </w:p>
    <w:p w:rsidR="00DA5B2F" w:rsidRPr="00DA5B2F" w:rsidRDefault="00DA5B2F" w:rsidP="00DA5B2F">
      <w:pPr>
        <w:numPr>
          <w:ilvl w:val="0"/>
          <w:numId w:val="1"/>
        </w:numPr>
        <w:shd w:val="clear" w:color="auto" w:fill="FFFFFF"/>
        <w:spacing w:after="0" w:line="240" w:lineRule="auto"/>
        <w:ind w:left="465" w:firstLine="0"/>
        <w:textAlignment w:val="baseline"/>
        <w:rPr>
          <w:rFonts w:ascii="inherit" w:eastAsia="Times New Roman" w:hAnsi="inherit" w:cs="Helvetica"/>
          <w:color w:val="666666"/>
          <w:sz w:val="23"/>
          <w:szCs w:val="23"/>
        </w:rPr>
      </w:pPr>
      <w:r w:rsidRPr="00DA5B2F">
        <w:rPr>
          <w:rFonts w:ascii="inherit" w:eastAsia="Times New Roman" w:hAnsi="inherit" w:cs="Helvetica"/>
          <w:color w:val="666666"/>
          <w:sz w:val="23"/>
          <w:szCs w:val="23"/>
        </w:rPr>
        <w:t>Inheritance.</w:t>
      </w:r>
    </w:p>
    <w:p w:rsidR="00DA5B2F" w:rsidRPr="00DA5B2F" w:rsidRDefault="00DA5B2F" w:rsidP="00DA5B2F">
      <w:pPr>
        <w:numPr>
          <w:ilvl w:val="0"/>
          <w:numId w:val="1"/>
        </w:numPr>
        <w:shd w:val="clear" w:color="auto" w:fill="FFFFFF"/>
        <w:spacing w:after="0" w:line="240" w:lineRule="auto"/>
        <w:ind w:left="465" w:firstLine="0"/>
        <w:textAlignment w:val="baseline"/>
        <w:rPr>
          <w:rFonts w:ascii="inherit" w:eastAsia="Times New Roman" w:hAnsi="inherit" w:cs="Helvetica"/>
          <w:color w:val="666666"/>
          <w:sz w:val="23"/>
          <w:szCs w:val="23"/>
        </w:rPr>
      </w:pPr>
      <w:r w:rsidRPr="00DA5B2F">
        <w:rPr>
          <w:rFonts w:ascii="inherit" w:eastAsia="Times New Roman" w:hAnsi="inherit" w:cs="Helvetica"/>
          <w:color w:val="666666"/>
          <w:sz w:val="23"/>
          <w:szCs w:val="23"/>
        </w:rPr>
        <w:t>Polymorphism.</w:t>
      </w:r>
    </w:p>
    <w:p w:rsidR="00DA5B2F" w:rsidRPr="00DA5B2F" w:rsidRDefault="00DA5B2F" w:rsidP="00DA5B2F">
      <w:pPr>
        <w:shd w:val="clear" w:color="auto" w:fill="FFFFFF"/>
        <w:spacing w:after="0" w:line="240" w:lineRule="auto"/>
        <w:textAlignment w:val="baseline"/>
        <w:rPr>
          <w:rFonts w:ascii="Helvetica" w:eastAsia="Times New Roman" w:hAnsi="Helvetica" w:cs="Helvetica"/>
          <w:color w:val="666666"/>
          <w:sz w:val="23"/>
          <w:szCs w:val="23"/>
        </w:rPr>
      </w:pPr>
      <w:r w:rsidRPr="00DA5B2F">
        <w:rPr>
          <w:rFonts w:ascii="inherit" w:eastAsia="Times New Roman" w:hAnsi="inherit" w:cs="Helvetica"/>
          <w:b/>
          <w:bCs/>
          <w:color w:val="000000"/>
          <w:sz w:val="23"/>
        </w:rPr>
        <w:t>3. What is a class?</w:t>
      </w:r>
    </w:p>
    <w:p w:rsidR="00DA5B2F" w:rsidRPr="00DA5B2F" w:rsidRDefault="00DA5B2F" w:rsidP="00DA5B2F">
      <w:pPr>
        <w:shd w:val="clear" w:color="auto" w:fill="FFFFFF"/>
        <w:spacing w:before="204" w:after="204" w:line="240" w:lineRule="auto"/>
        <w:textAlignment w:val="baseline"/>
        <w:rPr>
          <w:rFonts w:ascii="Helvetica" w:eastAsia="Times New Roman" w:hAnsi="Helvetica" w:cs="Helvetica"/>
          <w:color w:val="666666"/>
          <w:sz w:val="23"/>
          <w:szCs w:val="23"/>
        </w:rPr>
      </w:pPr>
      <w:r w:rsidRPr="00DA5B2F">
        <w:rPr>
          <w:rFonts w:ascii="Helvetica" w:eastAsia="Times New Roman" w:hAnsi="Helvetica" w:cs="Helvetica"/>
          <w:color w:val="666666"/>
          <w:sz w:val="23"/>
          <w:szCs w:val="23"/>
        </w:rPr>
        <w:t>A class is simply a representation of a type of object. It is the blueprint/ plan/ template that describe the details of an object.</w:t>
      </w:r>
    </w:p>
    <w:p w:rsidR="00DA5B2F" w:rsidRPr="00DA5B2F" w:rsidRDefault="00DA5B2F" w:rsidP="00DA5B2F">
      <w:pPr>
        <w:shd w:val="clear" w:color="auto" w:fill="FFFFFF"/>
        <w:spacing w:after="0" w:line="240" w:lineRule="auto"/>
        <w:textAlignment w:val="baseline"/>
        <w:rPr>
          <w:rFonts w:ascii="Helvetica" w:eastAsia="Times New Roman" w:hAnsi="Helvetica" w:cs="Helvetica"/>
          <w:color w:val="666666"/>
          <w:sz w:val="23"/>
          <w:szCs w:val="23"/>
        </w:rPr>
      </w:pPr>
      <w:r w:rsidRPr="00DA5B2F">
        <w:rPr>
          <w:rFonts w:ascii="inherit" w:eastAsia="Times New Roman" w:hAnsi="inherit" w:cs="Helvetica"/>
          <w:b/>
          <w:bCs/>
          <w:color w:val="000000"/>
          <w:sz w:val="23"/>
        </w:rPr>
        <w:t>4. What is an object?</w:t>
      </w:r>
    </w:p>
    <w:p w:rsidR="00DA5B2F" w:rsidRPr="00DA5B2F" w:rsidRDefault="00DA5B2F" w:rsidP="00DA5B2F">
      <w:pPr>
        <w:shd w:val="clear" w:color="auto" w:fill="FFFFFF"/>
        <w:spacing w:before="204" w:after="204" w:line="240" w:lineRule="auto"/>
        <w:textAlignment w:val="baseline"/>
        <w:rPr>
          <w:rFonts w:ascii="Helvetica" w:eastAsia="Times New Roman" w:hAnsi="Helvetica" w:cs="Helvetica"/>
          <w:color w:val="666666"/>
          <w:sz w:val="23"/>
          <w:szCs w:val="23"/>
        </w:rPr>
      </w:pPr>
      <w:r w:rsidRPr="00DA5B2F">
        <w:rPr>
          <w:rFonts w:ascii="Helvetica" w:eastAsia="Times New Roman" w:hAnsi="Helvetica" w:cs="Helvetica"/>
          <w:color w:val="666666"/>
          <w:sz w:val="23"/>
          <w:szCs w:val="23"/>
        </w:rPr>
        <w:t>Object is termed as an instance of a class, and it has its own state, behavior and identity.</w:t>
      </w:r>
    </w:p>
    <w:p w:rsidR="00DA5B2F" w:rsidRPr="00DA5B2F" w:rsidRDefault="00DA5B2F" w:rsidP="00DA5B2F">
      <w:pPr>
        <w:shd w:val="clear" w:color="auto" w:fill="FFFFFF"/>
        <w:spacing w:after="0" w:line="240" w:lineRule="auto"/>
        <w:textAlignment w:val="baseline"/>
        <w:rPr>
          <w:rFonts w:ascii="Helvetica" w:eastAsia="Times New Roman" w:hAnsi="Helvetica" w:cs="Helvetica"/>
          <w:color w:val="666666"/>
          <w:sz w:val="23"/>
          <w:szCs w:val="23"/>
        </w:rPr>
      </w:pPr>
      <w:r w:rsidRPr="00DA5B2F">
        <w:rPr>
          <w:rFonts w:ascii="inherit" w:eastAsia="Times New Roman" w:hAnsi="inherit" w:cs="Helvetica"/>
          <w:b/>
          <w:bCs/>
          <w:color w:val="000000"/>
          <w:sz w:val="23"/>
        </w:rPr>
        <w:t>5. What is Encapsulation?</w:t>
      </w:r>
    </w:p>
    <w:p w:rsidR="00DA5B2F" w:rsidRPr="00DA5B2F" w:rsidRDefault="00DA5B2F" w:rsidP="00DA5B2F">
      <w:pPr>
        <w:shd w:val="clear" w:color="auto" w:fill="FFFFFF"/>
        <w:spacing w:before="204" w:after="204" w:line="240" w:lineRule="auto"/>
        <w:textAlignment w:val="baseline"/>
        <w:rPr>
          <w:rFonts w:ascii="Helvetica" w:eastAsia="Times New Roman" w:hAnsi="Helvetica" w:cs="Helvetica"/>
          <w:color w:val="666666"/>
          <w:sz w:val="23"/>
          <w:szCs w:val="23"/>
        </w:rPr>
      </w:pPr>
      <w:r w:rsidRPr="00DA5B2F">
        <w:rPr>
          <w:rFonts w:ascii="Helvetica" w:eastAsia="Times New Roman" w:hAnsi="Helvetica" w:cs="Helvetica"/>
          <w:color w:val="666666"/>
          <w:sz w:val="23"/>
          <w:szCs w:val="23"/>
        </w:rPr>
        <w:t>Encapsulation is an attribute of an object, and it contains all data which is hidden. That hidden data can be restricted to the members of that class.</w:t>
      </w:r>
    </w:p>
    <w:p w:rsidR="00DA5B2F" w:rsidRPr="00DA5B2F" w:rsidRDefault="00DA5B2F" w:rsidP="00DA5B2F">
      <w:pPr>
        <w:shd w:val="clear" w:color="auto" w:fill="FFFFFF"/>
        <w:spacing w:before="204" w:after="204" w:line="240" w:lineRule="auto"/>
        <w:textAlignment w:val="baseline"/>
        <w:rPr>
          <w:rFonts w:ascii="Helvetica" w:eastAsia="Times New Roman" w:hAnsi="Helvetica" w:cs="Helvetica"/>
          <w:color w:val="666666"/>
          <w:sz w:val="23"/>
          <w:szCs w:val="23"/>
        </w:rPr>
      </w:pPr>
      <w:r w:rsidRPr="00DA5B2F">
        <w:rPr>
          <w:rFonts w:ascii="Helvetica" w:eastAsia="Times New Roman" w:hAnsi="Helvetica" w:cs="Helvetica"/>
          <w:color w:val="666666"/>
          <w:sz w:val="23"/>
          <w:szCs w:val="23"/>
        </w:rPr>
        <w:t xml:space="preserve">Levels are </w:t>
      </w:r>
      <w:proofErr w:type="spellStart"/>
      <w:r w:rsidRPr="00DA5B2F">
        <w:rPr>
          <w:rFonts w:ascii="Helvetica" w:eastAsia="Times New Roman" w:hAnsi="Helvetica" w:cs="Helvetica"/>
          <w:color w:val="666666"/>
          <w:sz w:val="23"/>
          <w:szCs w:val="23"/>
        </w:rPr>
        <w:t>Public</w:t>
      </w:r>
      <w:proofErr w:type="gramStart"/>
      <w:r w:rsidRPr="00DA5B2F">
        <w:rPr>
          <w:rFonts w:ascii="Helvetica" w:eastAsia="Times New Roman" w:hAnsi="Helvetica" w:cs="Helvetica"/>
          <w:color w:val="666666"/>
          <w:sz w:val="23"/>
          <w:szCs w:val="23"/>
        </w:rPr>
        <w:t>,Protected</w:t>
      </w:r>
      <w:proofErr w:type="spellEnd"/>
      <w:proofErr w:type="gramEnd"/>
      <w:r w:rsidRPr="00DA5B2F">
        <w:rPr>
          <w:rFonts w:ascii="Helvetica" w:eastAsia="Times New Roman" w:hAnsi="Helvetica" w:cs="Helvetica"/>
          <w:color w:val="666666"/>
          <w:sz w:val="23"/>
          <w:szCs w:val="23"/>
        </w:rPr>
        <w:t>, Private, Internal and Protected Internal.</w:t>
      </w:r>
    </w:p>
    <w:p w:rsidR="00DA5B2F" w:rsidRPr="00DA5B2F" w:rsidRDefault="00DA5B2F" w:rsidP="00DA5B2F">
      <w:pPr>
        <w:shd w:val="clear" w:color="auto" w:fill="FFFFFF"/>
        <w:spacing w:after="0" w:line="240" w:lineRule="auto"/>
        <w:textAlignment w:val="baseline"/>
        <w:rPr>
          <w:rFonts w:ascii="Helvetica" w:eastAsia="Times New Roman" w:hAnsi="Helvetica" w:cs="Helvetica"/>
          <w:color w:val="666666"/>
          <w:sz w:val="23"/>
          <w:szCs w:val="23"/>
        </w:rPr>
      </w:pPr>
      <w:r w:rsidRPr="00DA5B2F">
        <w:rPr>
          <w:rFonts w:ascii="inherit" w:eastAsia="Times New Roman" w:hAnsi="inherit" w:cs="Helvetica"/>
          <w:b/>
          <w:bCs/>
          <w:color w:val="000000"/>
          <w:sz w:val="23"/>
        </w:rPr>
        <w:t>6. What is Polymorphism?</w:t>
      </w:r>
    </w:p>
    <w:p w:rsidR="00DA5B2F" w:rsidRPr="00DA5B2F" w:rsidRDefault="00DA5B2F" w:rsidP="00DA5B2F">
      <w:pPr>
        <w:shd w:val="clear" w:color="auto" w:fill="FFFFFF"/>
        <w:spacing w:before="204" w:after="204" w:line="240" w:lineRule="auto"/>
        <w:textAlignment w:val="baseline"/>
        <w:rPr>
          <w:rFonts w:ascii="Helvetica" w:eastAsia="Times New Roman" w:hAnsi="Helvetica" w:cs="Helvetica"/>
          <w:color w:val="666666"/>
          <w:sz w:val="23"/>
          <w:szCs w:val="23"/>
        </w:rPr>
      </w:pPr>
      <w:r w:rsidRPr="00DA5B2F">
        <w:rPr>
          <w:rFonts w:ascii="Helvetica" w:eastAsia="Times New Roman" w:hAnsi="Helvetica" w:cs="Helvetica"/>
          <w:color w:val="666666"/>
          <w:sz w:val="23"/>
          <w:szCs w:val="23"/>
        </w:rPr>
        <w:t xml:space="preserve">Polymorphism is nothing </w:t>
      </w:r>
      <w:proofErr w:type="spellStart"/>
      <w:r w:rsidRPr="00DA5B2F">
        <w:rPr>
          <w:rFonts w:ascii="Helvetica" w:eastAsia="Times New Roman" w:hAnsi="Helvetica" w:cs="Helvetica"/>
          <w:color w:val="666666"/>
          <w:sz w:val="23"/>
          <w:szCs w:val="23"/>
        </w:rPr>
        <w:t>butassigning</w:t>
      </w:r>
      <w:proofErr w:type="spellEnd"/>
      <w:r w:rsidRPr="00DA5B2F">
        <w:rPr>
          <w:rFonts w:ascii="Helvetica" w:eastAsia="Times New Roman" w:hAnsi="Helvetica" w:cs="Helvetica"/>
          <w:color w:val="666666"/>
          <w:sz w:val="23"/>
          <w:szCs w:val="23"/>
        </w:rPr>
        <w:t xml:space="preserve"> behavior or value in a subclass to something that was already declared in the main class. Simply, polymorphism takes more than one form.</w:t>
      </w:r>
    </w:p>
    <w:p w:rsidR="00DA5B2F" w:rsidRPr="00DA5B2F" w:rsidRDefault="00DA5B2F" w:rsidP="00DA5B2F">
      <w:pPr>
        <w:shd w:val="clear" w:color="auto" w:fill="FFFFFF"/>
        <w:spacing w:after="0" w:line="240" w:lineRule="auto"/>
        <w:textAlignment w:val="baseline"/>
        <w:rPr>
          <w:rFonts w:ascii="Helvetica" w:eastAsia="Times New Roman" w:hAnsi="Helvetica" w:cs="Helvetica"/>
          <w:color w:val="666666"/>
          <w:sz w:val="23"/>
          <w:szCs w:val="23"/>
        </w:rPr>
      </w:pPr>
      <w:r w:rsidRPr="00DA5B2F">
        <w:rPr>
          <w:rFonts w:ascii="inherit" w:eastAsia="Times New Roman" w:hAnsi="inherit" w:cs="Helvetica"/>
          <w:b/>
          <w:bCs/>
          <w:color w:val="000000"/>
          <w:sz w:val="23"/>
        </w:rPr>
        <w:t>7. What is Inheritance?</w:t>
      </w:r>
    </w:p>
    <w:p w:rsidR="00DA5B2F" w:rsidRPr="00DA5B2F" w:rsidRDefault="00DA5B2F" w:rsidP="00DA5B2F">
      <w:pPr>
        <w:spacing w:after="0" w:line="240" w:lineRule="auto"/>
        <w:rPr>
          <w:ins w:id="0" w:author="Unknown"/>
          <w:rFonts w:ascii="Times New Roman" w:eastAsia="Times New Roman" w:hAnsi="Times New Roman" w:cs="Times New Roman"/>
          <w:sz w:val="24"/>
          <w:szCs w:val="24"/>
        </w:rPr>
      </w:pPr>
      <w:ins w:id="1" w:author="Unknown">
        <w:r w:rsidRPr="00DA5B2F">
          <w:rPr>
            <w:rFonts w:ascii="Helvetica" w:eastAsia="Times New Roman" w:hAnsi="Helvetica" w:cs="Helvetica"/>
            <w:color w:val="666666"/>
            <w:sz w:val="23"/>
            <w:szCs w:val="23"/>
          </w:rPr>
          <w:br w:type="textWrapping" w:clear="all"/>
        </w:r>
      </w:ins>
    </w:p>
    <w:p w:rsidR="00DA5B2F" w:rsidRPr="00DA5B2F" w:rsidRDefault="00DA5B2F" w:rsidP="00DA5B2F">
      <w:pPr>
        <w:shd w:val="clear" w:color="auto" w:fill="FFFFFF"/>
        <w:spacing w:before="204" w:after="204" w:line="240" w:lineRule="auto"/>
        <w:textAlignment w:val="baseline"/>
        <w:rPr>
          <w:ins w:id="2" w:author="Unknown"/>
          <w:rFonts w:ascii="Helvetica" w:eastAsia="Times New Roman" w:hAnsi="Helvetica" w:cs="Helvetica"/>
          <w:color w:val="666666"/>
          <w:sz w:val="23"/>
          <w:szCs w:val="23"/>
        </w:rPr>
      </w:pPr>
      <w:ins w:id="3" w:author="Unknown">
        <w:r w:rsidRPr="00DA5B2F">
          <w:rPr>
            <w:rFonts w:ascii="Helvetica" w:eastAsia="Times New Roman" w:hAnsi="Helvetica" w:cs="Helvetica"/>
            <w:color w:val="666666"/>
            <w:sz w:val="23"/>
            <w:szCs w:val="23"/>
          </w:rPr>
          <w:t xml:space="preserve">Inheritance is a concept where one class shares the structure and behavior defined in another class. </w:t>
        </w:r>
        <w:proofErr w:type="spellStart"/>
        <w:r w:rsidRPr="00DA5B2F">
          <w:rPr>
            <w:rFonts w:ascii="Helvetica" w:eastAsia="Times New Roman" w:hAnsi="Helvetica" w:cs="Helvetica"/>
            <w:color w:val="666666"/>
            <w:sz w:val="23"/>
            <w:szCs w:val="23"/>
          </w:rPr>
          <w:t>Ifinheritance</w:t>
        </w:r>
        <w:proofErr w:type="spellEnd"/>
        <w:r w:rsidRPr="00DA5B2F">
          <w:rPr>
            <w:rFonts w:ascii="Helvetica" w:eastAsia="Times New Roman" w:hAnsi="Helvetica" w:cs="Helvetica"/>
            <w:color w:val="666666"/>
            <w:sz w:val="23"/>
            <w:szCs w:val="23"/>
          </w:rPr>
          <w:t xml:space="preserve"> applied on one class is called Single Inheritance, and if it depends on multiple classes, then it is called multiple </w:t>
        </w:r>
        <w:proofErr w:type="gramStart"/>
        <w:r w:rsidRPr="00DA5B2F">
          <w:rPr>
            <w:rFonts w:ascii="Helvetica" w:eastAsia="Times New Roman" w:hAnsi="Helvetica" w:cs="Helvetica"/>
            <w:color w:val="666666"/>
            <w:sz w:val="23"/>
            <w:szCs w:val="23"/>
          </w:rPr>
          <w:t>Inheritance</w:t>
        </w:r>
        <w:proofErr w:type="gramEnd"/>
        <w:r w:rsidRPr="00DA5B2F">
          <w:rPr>
            <w:rFonts w:ascii="Helvetica" w:eastAsia="Times New Roman" w:hAnsi="Helvetica" w:cs="Helvetica"/>
            <w:color w:val="666666"/>
            <w:sz w:val="23"/>
            <w:szCs w:val="23"/>
          </w:rPr>
          <w:t>.</w:t>
        </w:r>
      </w:ins>
    </w:p>
    <w:p w:rsidR="00DA5B2F" w:rsidRPr="00DA5B2F" w:rsidRDefault="00DA5B2F" w:rsidP="00DA5B2F">
      <w:pPr>
        <w:shd w:val="clear" w:color="auto" w:fill="FFFFFF"/>
        <w:spacing w:after="0" w:line="240" w:lineRule="auto"/>
        <w:textAlignment w:val="baseline"/>
        <w:rPr>
          <w:ins w:id="4" w:author="Unknown"/>
          <w:rFonts w:ascii="Helvetica" w:eastAsia="Times New Roman" w:hAnsi="Helvetica" w:cs="Helvetica"/>
          <w:color w:val="666666"/>
          <w:sz w:val="23"/>
          <w:szCs w:val="23"/>
        </w:rPr>
      </w:pPr>
      <w:ins w:id="5" w:author="Unknown">
        <w:r w:rsidRPr="00DA5B2F">
          <w:rPr>
            <w:rFonts w:ascii="inherit" w:eastAsia="Times New Roman" w:hAnsi="inherit" w:cs="Helvetica"/>
            <w:b/>
            <w:bCs/>
            <w:color w:val="000000"/>
            <w:sz w:val="23"/>
          </w:rPr>
          <w:t>8. What are manipulators?</w:t>
        </w:r>
      </w:ins>
    </w:p>
    <w:p w:rsidR="00DA5B2F" w:rsidRPr="00DA5B2F" w:rsidRDefault="00DA5B2F" w:rsidP="00DA5B2F">
      <w:pPr>
        <w:shd w:val="clear" w:color="auto" w:fill="FFFFFF"/>
        <w:spacing w:before="204" w:after="204" w:line="240" w:lineRule="auto"/>
        <w:textAlignment w:val="baseline"/>
        <w:rPr>
          <w:ins w:id="6" w:author="Unknown"/>
          <w:rFonts w:ascii="Helvetica" w:eastAsia="Times New Roman" w:hAnsi="Helvetica" w:cs="Helvetica"/>
          <w:color w:val="666666"/>
          <w:sz w:val="23"/>
          <w:szCs w:val="23"/>
        </w:rPr>
      </w:pPr>
      <w:ins w:id="7" w:author="Unknown">
        <w:r w:rsidRPr="00DA5B2F">
          <w:rPr>
            <w:rFonts w:ascii="Helvetica" w:eastAsia="Times New Roman" w:hAnsi="Helvetica" w:cs="Helvetica"/>
            <w:color w:val="666666"/>
            <w:sz w:val="23"/>
            <w:szCs w:val="23"/>
          </w:rPr>
          <w:t xml:space="preserve">Manipulators are the functions which can be used in conjunction with the insertion (&lt;&lt;) and extraction (&gt;&gt;) operators on an object. Examples are </w:t>
        </w:r>
        <w:proofErr w:type="spellStart"/>
        <w:r w:rsidRPr="00DA5B2F">
          <w:rPr>
            <w:rFonts w:ascii="Helvetica" w:eastAsia="Times New Roman" w:hAnsi="Helvetica" w:cs="Helvetica"/>
            <w:color w:val="666666"/>
            <w:sz w:val="23"/>
            <w:szCs w:val="23"/>
          </w:rPr>
          <w:t>endl</w:t>
        </w:r>
        <w:proofErr w:type="spellEnd"/>
        <w:r w:rsidRPr="00DA5B2F">
          <w:rPr>
            <w:rFonts w:ascii="Helvetica" w:eastAsia="Times New Roman" w:hAnsi="Helvetica" w:cs="Helvetica"/>
            <w:color w:val="666666"/>
            <w:sz w:val="23"/>
            <w:szCs w:val="23"/>
          </w:rPr>
          <w:t xml:space="preserve"> and </w:t>
        </w:r>
        <w:proofErr w:type="spellStart"/>
        <w:r w:rsidRPr="00DA5B2F">
          <w:rPr>
            <w:rFonts w:ascii="Helvetica" w:eastAsia="Times New Roman" w:hAnsi="Helvetica" w:cs="Helvetica"/>
            <w:color w:val="666666"/>
            <w:sz w:val="23"/>
            <w:szCs w:val="23"/>
          </w:rPr>
          <w:t>setw</w:t>
        </w:r>
        <w:proofErr w:type="spellEnd"/>
        <w:r w:rsidRPr="00DA5B2F">
          <w:rPr>
            <w:rFonts w:ascii="Helvetica" w:eastAsia="Times New Roman" w:hAnsi="Helvetica" w:cs="Helvetica"/>
            <w:color w:val="666666"/>
            <w:sz w:val="23"/>
            <w:szCs w:val="23"/>
          </w:rPr>
          <w:t>.</w:t>
        </w:r>
      </w:ins>
    </w:p>
    <w:p w:rsidR="00DA5B2F" w:rsidRPr="00DA5B2F" w:rsidRDefault="00DA5B2F" w:rsidP="00DA5B2F">
      <w:pPr>
        <w:shd w:val="clear" w:color="auto" w:fill="FFFFFF"/>
        <w:spacing w:after="0" w:line="240" w:lineRule="auto"/>
        <w:textAlignment w:val="baseline"/>
        <w:rPr>
          <w:ins w:id="8" w:author="Unknown"/>
          <w:rFonts w:ascii="Helvetica" w:eastAsia="Times New Roman" w:hAnsi="Helvetica" w:cs="Helvetica"/>
          <w:color w:val="666666"/>
          <w:sz w:val="23"/>
          <w:szCs w:val="23"/>
        </w:rPr>
      </w:pPr>
      <w:ins w:id="9" w:author="Unknown">
        <w:r w:rsidRPr="00DA5B2F">
          <w:rPr>
            <w:rFonts w:ascii="inherit" w:eastAsia="Times New Roman" w:hAnsi="inherit" w:cs="Helvetica"/>
            <w:b/>
            <w:bCs/>
            <w:color w:val="000000"/>
            <w:sz w:val="23"/>
          </w:rPr>
          <w:t>9. Define a constructor?</w:t>
        </w:r>
      </w:ins>
    </w:p>
    <w:p w:rsidR="00DA5B2F" w:rsidRPr="00DA5B2F" w:rsidRDefault="00DA5B2F" w:rsidP="00DA5B2F">
      <w:pPr>
        <w:shd w:val="clear" w:color="auto" w:fill="FFFFFF"/>
        <w:spacing w:before="204" w:after="204" w:line="240" w:lineRule="auto"/>
        <w:textAlignment w:val="baseline"/>
        <w:rPr>
          <w:ins w:id="10" w:author="Unknown"/>
          <w:rFonts w:ascii="Helvetica" w:eastAsia="Times New Roman" w:hAnsi="Helvetica" w:cs="Helvetica"/>
          <w:color w:val="666666"/>
          <w:sz w:val="23"/>
          <w:szCs w:val="23"/>
        </w:rPr>
      </w:pPr>
      <w:ins w:id="11" w:author="Unknown">
        <w:r w:rsidRPr="00DA5B2F">
          <w:rPr>
            <w:rFonts w:ascii="Helvetica" w:eastAsia="Times New Roman" w:hAnsi="Helvetica" w:cs="Helvetica"/>
            <w:color w:val="666666"/>
            <w:sz w:val="23"/>
            <w:szCs w:val="23"/>
          </w:rPr>
          <w:t xml:space="preserve">Constructor is a method used to initialize the state of an object, and it gets invoked at the time of object creation. Rules </w:t>
        </w:r>
        <w:proofErr w:type="spellStart"/>
        <w:r w:rsidRPr="00DA5B2F">
          <w:rPr>
            <w:rFonts w:ascii="Helvetica" w:eastAsia="Times New Roman" w:hAnsi="Helvetica" w:cs="Helvetica"/>
            <w:color w:val="666666"/>
            <w:sz w:val="23"/>
            <w:szCs w:val="23"/>
          </w:rPr>
          <w:t>forconstructor</w:t>
        </w:r>
        <w:proofErr w:type="spellEnd"/>
        <w:r w:rsidRPr="00DA5B2F">
          <w:rPr>
            <w:rFonts w:ascii="Helvetica" w:eastAsia="Times New Roman" w:hAnsi="Helvetica" w:cs="Helvetica"/>
            <w:color w:val="666666"/>
            <w:sz w:val="23"/>
            <w:szCs w:val="23"/>
          </w:rPr>
          <w:t xml:space="preserve"> are</w:t>
        </w:r>
        <w:proofErr w:type="gramStart"/>
        <w:r w:rsidRPr="00DA5B2F">
          <w:rPr>
            <w:rFonts w:ascii="Helvetica" w:eastAsia="Times New Roman" w:hAnsi="Helvetica" w:cs="Helvetica"/>
            <w:color w:val="666666"/>
            <w:sz w:val="23"/>
            <w:szCs w:val="23"/>
          </w:rPr>
          <w:t>:.</w:t>
        </w:r>
        <w:proofErr w:type="gramEnd"/>
      </w:ins>
    </w:p>
    <w:p w:rsidR="00DA5B2F" w:rsidRPr="00DA5B2F" w:rsidRDefault="00DA5B2F" w:rsidP="00DA5B2F">
      <w:pPr>
        <w:numPr>
          <w:ilvl w:val="0"/>
          <w:numId w:val="2"/>
        </w:numPr>
        <w:shd w:val="clear" w:color="auto" w:fill="FFFFFF"/>
        <w:spacing w:after="0" w:line="240" w:lineRule="auto"/>
        <w:ind w:left="345" w:firstLine="0"/>
        <w:textAlignment w:val="baseline"/>
        <w:rPr>
          <w:ins w:id="12" w:author="Unknown"/>
          <w:rFonts w:ascii="inherit" w:eastAsia="Times New Roman" w:hAnsi="inherit" w:cs="Helvetica"/>
          <w:color w:val="666666"/>
          <w:sz w:val="23"/>
          <w:szCs w:val="23"/>
        </w:rPr>
      </w:pPr>
      <w:ins w:id="13" w:author="Unknown">
        <w:r w:rsidRPr="00DA5B2F">
          <w:rPr>
            <w:rFonts w:ascii="inherit" w:eastAsia="Times New Roman" w:hAnsi="inherit" w:cs="Helvetica"/>
            <w:color w:val="666666"/>
            <w:sz w:val="23"/>
            <w:szCs w:val="23"/>
          </w:rPr>
          <w:t xml:space="preserve">Constructor Name should be same </w:t>
        </w:r>
        <w:proofErr w:type="spellStart"/>
        <w:r w:rsidRPr="00DA5B2F">
          <w:rPr>
            <w:rFonts w:ascii="inherit" w:eastAsia="Times New Roman" w:hAnsi="inherit" w:cs="Helvetica"/>
            <w:color w:val="666666"/>
            <w:sz w:val="23"/>
            <w:szCs w:val="23"/>
          </w:rPr>
          <w:t>asclass</w:t>
        </w:r>
        <w:proofErr w:type="spellEnd"/>
        <w:r w:rsidRPr="00DA5B2F">
          <w:rPr>
            <w:rFonts w:ascii="inherit" w:eastAsia="Times New Roman" w:hAnsi="inherit" w:cs="Helvetica"/>
            <w:color w:val="666666"/>
            <w:sz w:val="23"/>
            <w:szCs w:val="23"/>
          </w:rPr>
          <w:t xml:space="preserve"> name.</w:t>
        </w:r>
      </w:ins>
    </w:p>
    <w:p w:rsidR="00DA5B2F" w:rsidRPr="00DA5B2F" w:rsidRDefault="00DA5B2F" w:rsidP="00DA5B2F">
      <w:pPr>
        <w:numPr>
          <w:ilvl w:val="0"/>
          <w:numId w:val="2"/>
        </w:numPr>
        <w:shd w:val="clear" w:color="auto" w:fill="FFFFFF"/>
        <w:spacing w:after="0" w:line="240" w:lineRule="auto"/>
        <w:ind w:left="345" w:firstLine="0"/>
        <w:textAlignment w:val="baseline"/>
        <w:rPr>
          <w:ins w:id="14" w:author="Unknown"/>
          <w:rFonts w:ascii="inherit" w:eastAsia="Times New Roman" w:hAnsi="inherit" w:cs="Helvetica"/>
          <w:color w:val="666666"/>
          <w:sz w:val="23"/>
          <w:szCs w:val="23"/>
        </w:rPr>
      </w:pPr>
      <w:ins w:id="15" w:author="Unknown">
        <w:r w:rsidRPr="00DA5B2F">
          <w:rPr>
            <w:rFonts w:ascii="inherit" w:eastAsia="Times New Roman" w:hAnsi="inherit" w:cs="Helvetica"/>
            <w:color w:val="666666"/>
            <w:sz w:val="23"/>
            <w:szCs w:val="23"/>
          </w:rPr>
          <w:lastRenderedPageBreak/>
          <w:t>Constructor must have no return type.</w:t>
        </w:r>
      </w:ins>
    </w:p>
    <w:p w:rsidR="00DA5B2F" w:rsidRPr="00DA5B2F" w:rsidRDefault="00DA5B2F" w:rsidP="00DA5B2F">
      <w:pPr>
        <w:shd w:val="clear" w:color="auto" w:fill="FFFFFF"/>
        <w:spacing w:after="0" w:line="240" w:lineRule="auto"/>
        <w:textAlignment w:val="baseline"/>
        <w:rPr>
          <w:ins w:id="16" w:author="Unknown"/>
          <w:rFonts w:ascii="Helvetica" w:eastAsia="Times New Roman" w:hAnsi="Helvetica" w:cs="Helvetica"/>
          <w:color w:val="666666"/>
          <w:sz w:val="23"/>
          <w:szCs w:val="23"/>
        </w:rPr>
      </w:pPr>
      <w:ins w:id="17" w:author="Unknown">
        <w:r w:rsidRPr="00DA5B2F">
          <w:rPr>
            <w:rFonts w:ascii="inherit" w:eastAsia="Times New Roman" w:hAnsi="inherit" w:cs="Helvetica"/>
            <w:b/>
            <w:bCs/>
            <w:color w:val="000000"/>
            <w:sz w:val="23"/>
          </w:rPr>
          <w:t>10. Define Destructor?</w:t>
        </w:r>
      </w:ins>
    </w:p>
    <w:p w:rsidR="00DA5B2F" w:rsidRPr="00DA5B2F" w:rsidRDefault="00DA5B2F" w:rsidP="00DA5B2F">
      <w:pPr>
        <w:shd w:val="clear" w:color="auto" w:fill="FFFFFF"/>
        <w:spacing w:before="204" w:after="204" w:line="240" w:lineRule="auto"/>
        <w:textAlignment w:val="baseline"/>
        <w:rPr>
          <w:ins w:id="18" w:author="Unknown"/>
          <w:rFonts w:ascii="Helvetica" w:eastAsia="Times New Roman" w:hAnsi="Helvetica" w:cs="Helvetica"/>
          <w:color w:val="666666"/>
          <w:sz w:val="23"/>
          <w:szCs w:val="23"/>
        </w:rPr>
      </w:pPr>
      <w:ins w:id="19" w:author="Unknown">
        <w:r w:rsidRPr="00DA5B2F">
          <w:rPr>
            <w:rFonts w:ascii="Helvetica" w:eastAsia="Times New Roman" w:hAnsi="Helvetica" w:cs="Helvetica"/>
            <w:color w:val="666666"/>
            <w:sz w:val="23"/>
            <w:szCs w:val="23"/>
          </w:rPr>
          <w:t xml:space="preserve">Destructor is a method which is automatically called when the object </w:t>
        </w:r>
        <w:proofErr w:type="spellStart"/>
        <w:r w:rsidRPr="00DA5B2F">
          <w:rPr>
            <w:rFonts w:ascii="Helvetica" w:eastAsia="Times New Roman" w:hAnsi="Helvetica" w:cs="Helvetica"/>
            <w:color w:val="666666"/>
            <w:sz w:val="23"/>
            <w:szCs w:val="23"/>
          </w:rPr>
          <w:t>ismade</w:t>
        </w:r>
        <w:proofErr w:type="spellEnd"/>
        <w:r w:rsidRPr="00DA5B2F">
          <w:rPr>
            <w:rFonts w:ascii="Helvetica" w:eastAsia="Times New Roman" w:hAnsi="Helvetica" w:cs="Helvetica"/>
            <w:color w:val="666666"/>
            <w:sz w:val="23"/>
            <w:szCs w:val="23"/>
          </w:rPr>
          <w:t xml:space="preserve"> </w:t>
        </w:r>
        <w:proofErr w:type="spellStart"/>
        <w:r w:rsidRPr="00DA5B2F">
          <w:rPr>
            <w:rFonts w:ascii="Helvetica" w:eastAsia="Times New Roman" w:hAnsi="Helvetica" w:cs="Helvetica"/>
            <w:color w:val="666666"/>
            <w:sz w:val="23"/>
            <w:szCs w:val="23"/>
          </w:rPr>
          <w:t>ofscope</w:t>
        </w:r>
        <w:proofErr w:type="spellEnd"/>
        <w:r w:rsidRPr="00DA5B2F">
          <w:rPr>
            <w:rFonts w:ascii="Helvetica" w:eastAsia="Times New Roman" w:hAnsi="Helvetica" w:cs="Helvetica"/>
            <w:color w:val="666666"/>
            <w:sz w:val="23"/>
            <w:szCs w:val="23"/>
          </w:rPr>
          <w:t xml:space="preserve"> or destroyed. Destructor name is also same </w:t>
        </w:r>
        <w:proofErr w:type="spellStart"/>
        <w:r w:rsidRPr="00DA5B2F">
          <w:rPr>
            <w:rFonts w:ascii="Helvetica" w:eastAsia="Times New Roman" w:hAnsi="Helvetica" w:cs="Helvetica"/>
            <w:color w:val="666666"/>
            <w:sz w:val="23"/>
            <w:szCs w:val="23"/>
          </w:rPr>
          <w:t>asclass</w:t>
        </w:r>
        <w:proofErr w:type="spellEnd"/>
        <w:r w:rsidRPr="00DA5B2F">
          <w:rPr>
            <w:rFonts w:ascii="Helvetica" w:eastAsia="Times New Roman" w:hAnsi="Helvetica" w:cs="Helvetica"/>
            <w:color w:val="666666"/>
            <w:sz w:val="23"/>
            <w:szCs w:val="23"/>
          </w:rPr>
          <w:t xml:space="preserve"> name but with the tilde symbol before the name.</w:t>
        </w:r>
      </w:ins>
    </w:p>
    <w:p w:rsidR="00DA5B2F" w:rsidRPr="00DA5B2F" w:rsidRDefault="00DA5B2F" w:rsidP="00DA5B2F">
      <w:pPr>
        <w:shd w:val="clear" w:color="auto" w:fill="FFFFFF"/>
        <w:spacing w:after="0" w:line="240" w:lineRule="auto"/>
        <w:textAlignment w:val="baseline"/>
        <w:rPr>
          <w:ins w:id="20" w:author="Unknown"/>
          <w:rFonts w:ascii="Helvetica" w:eastAsia="Times New Roman" w:hAnsi="Helvetica" w:cs="Helvetica"/>
          <w:color w:val="666666"/>
          <w:sz w:val="23"/>
          <w:szCs w:val="23"/>
        </w:rPr>
      </w:pPr>
      <w:ins w:id="21" w:author="Unknown">
        <w:r w:rsidRPr="00DA5B2F">
          <w:rPr>
            <w:rFonts w:ascii="inherit" w:eastAsia="Times New Roman" w:hAnsi="inherit" w:cs="Helvetica"/>
            <w:b/>
            <w:bCs/>
            <w:color w:val="000000"/>
            <w:sz w:val="23"/>
          </w:rPr>
          <w:t>11. What is Inline function?</w:t>
        </w:r>
      </w:ins>
    </w:p>
    <w:p w:rsidR="00DA5B2F" w:rsidRPr="00DA5B2F" w:rsidRDefault="00DA5B2F" w:rsidP="00DA5B2F">
      <w:pPr>
        <w:shd w:val="clear" w:color="auto" w:fill="FFFFFF"/>
        <w:spacing w:before="204" w:after="204" w:line="240" w:lineRule="auto"/>
        <w:textAlignment w:val="baseline"/>
        <w:rPr>
          <w:ins w:id="22" w:author="Unknown"/>
          <w:rFonts w:ascii="Helvetica" w:eastAsia="Times New Roman" w:hAnsi="Helvetica" w:cs="Helvetica"/>
          <w:color w:val="666666"/>
          <w:sz w:val="23"/>
          <w:szCs w:val="23"/>
        </w:rPr>
      </w:pPr>
      <w:ins w:id="23" w:author="Unknown">
        <w:r w:rsidRPr="00DA5B2F">
          <w:rPr>
            <w:rFonts w:ascii="Helvetica" w:eastAsia="Times New Roman" w:hAnsi="Helvetica" w:cs="Helvetica"/>
            <w:color w:val="666666"/>
            <w:sz w:val="23"/>
            <w:szCs w:val="23"/>
          </w:rPr>
          <w:t>Inline function is a technique used by the compilers and instructs to insert complete body of the function wherever that function is used in the program source code.</w:t>
        </w:r>
      </w:ins>
    </w:p>
    <w:p w:rsidR="00DA5B2F" w:rsidRPr="00DA5B2F" w:rsidRDefault="00DA5B2F" w:rsidP="00DA5B2F">
      <w:pPr>
        <w:shd w:val="clear" w:color="auto" w:fill="FFFFFF"/>
        <w:spacing w:after="0" w:line="240" w:lineRule="auto"/>
        <w:textAlignment w:val="baseline"/>
        <w:rPr>
          <w:ins w:id="24" w:author="Unknown"/>
          <w:rFonts w:ascii="Helvetica" w:eastAsia="Times New Roman" w:hAnsi="Helvetica" w:cs="Helvetica"/>
          <w:color w:val="666666"/>
          <w:sz w:val="23"/>
          <w:szCs w:val="23"/>
        </w:rPr>
      </w:pPr>
      <w:ins w:id="25" w:author="Unknown">
        <w:r w:rsidRPr="00DA5B2F">
          <w:rPr>
            <w:rFonts w:ascii="inherit" w:eastAsia="Times New Roman" w:hAnsi="inherit" w:cs="Helvetica"/>
            <w:b/>
            <w:bCs/>
            <w:color w:val="000000"/>
            <w:sz w:val="23"/>
          </w:rPr>
          <w:t xml:space="preserve">12. What is </w:t>
        </w:r>
        <w:proofErr w:type="spellStart"/>
        <w:r w:rsidRPr="00DA5B2F">
          <w:rPr>
            <w:rFonts w:ascii="inherit" w:eastAsia="Times New Roman" w:hAnsi="inherit" w:cs="Helvetica"/>
            <w:b/>
            <w:bCs/>
            <w:color w:val="000000"/>
            <w:sz w:val="23"/>
          </w:rPr>
          <w:t>avirtual</w:t>
        </w:r>
        <w:proofErr w:type="spellEnd"/>
        <w:r w:rsidRPr="00DA5B2F">
          <w:rPr>
            <w:rFonts w:ascii="inherit" w:eastAsia="Times New Roman" w:hAnsi="inherit" w:cs="Helvetica"/>
            <w:b/>
            <w:bCs/>
            <w:color w:val="000000"/>
            <w:sz w:val="23"/>
          </w:rPr>
          <w:t xml:space="preserve"> function?</w:t>
        </w:r>
      </w:ins>
    </w:p>
    <w:p w:rsidR="00DA5B2F" w:rsidRPr="00DA5B2F" w:rsidRDefault="00DA5B2F" w:rsidP="00DA5B2F">
      <w:pPr>
        <w:shd w:val="clear" w:color="auto" w:fill="FFFFFF"/>
        <w:spacing w:before="204" w:after="204" w:line="240" w:lineRule="auto"/>
        <w:textAlignment w:val="baseline"/>
        <w:rPr>
          <w:ins w:id="26" w:author="Unknown"/>
          <w:rFonts w:ascii="Helvetica" w:eastAsia="Times New Roman" w:hAnsi="Helvetica" w:cs="Helvetica"/>
          <w:color w:val="666666"/>
          <w:sz w:val="23"/>
          <w:szCs w:val="23"/>
        </w:rPr>
      </w:pPr>
      <w:ins w:id="27" w:author="Unknown">
        <w:r w:rsidRPr="00DA5B2F">
          <w:rPr>
            <w:rFonts w:ascii="Helvetica" w:eastAsia="Times New Roman" w:hAnsi="Helvetica" w:cs="Helvetica"/>
            <w:color w:val="666666"/>
            <w:sz w:val="23"/>
            <w:szCs w:val="23"/>
          </w:rPr>
          <w:t xml:space="preserve">Virtual function is a member function </w:t>
        </w:r>
        <w:proofErr w:type="spellStart"/>
        <w:r w:rsidRPr="00DA5B2F">
          <w:rPr>
            <w:rFonts w:ascii="Helvetica" w:eastAsia="Times New Roman" w:hAnsi="Helvetica" w:cs="Helvetica"/>
            <w:color w:val="666666"/>
            <w:sz w:val="23"/>
            <w:szCs w:val="23"/>
          </w:rPr>
          <w:t>ofclass</w:t>
        </w:r>
        <w:proofErr w:type="spellEnd"/>
        <w:r w:rsidRPr="00DA5B2F">
          <w:rPr>
            <w:rFonts w:ascii="Helvetica" w:eastAsia="Times New Roman" w:hAnsi="Helvetica" w:cs="Helvetica"/>
            <w:color w:val="666666"/>
            <w:sz w:val="23"/>
            <w:szCs w:val="23"/>
          </w:rPr>
          <w:t xml:space="preserve"> and its functionality can be overridden in its derived class. This function can be implemented by using a keyword called virtual, and it can be given during function declaration.</w:t>
        </w:r>
      </w:ins>
    </w:p>
    <w:p w:rsidR="00DA5B2F" w:rsidRPr="00DA5B2F" w:rsidRDefault="00DA5B2F" w:rsidP="00DA5B2F">
      <w:pPr>
        <w:shd w:val="clear" w:color="auto" w:fill="FFFFFF"/>
        <w:spacing w:before="204" w:after="204" w:line="240" w:lineRule="auto"/>
        <w:textAlignment w:val="baseline"/>
        <w:rPr>
          <w:ins w:id="28" w:author="Unknown"/>
          <w:rFonts w:ascii="Helvetica" w:eastAsia="Times New Roman" w:hAnsi="Helvetica" w:cs="Helvetica"/>
          <w:color w:val="666666"/>
          <w:sz w:val="23"/>
          <w:szCs w:val="23"/>
        </w:rPr>
      </w:pPr>
      <w:ins w:id="29" w:author="Unknown">
        <w:r w:rsidRPr="00DA5B2F">
          <w:rPr>
            <w:rFonts w:ascii="Helvetica" w:eastAsia="Times New Roman" w:hAnsi="Helvetica" w:cs="Helvetica"/>
            <w:color w:val="666666"/>
            <w:sz w:val="23"/>
            <w:szCs w:val="23"/>
          </w:rPr>
          <w:t xml:space="preserve">Virtual function can be achieved in C++, and it can be achieved in C </w:t>
        </w:r>
        <w:proofErr w:type="spellStart"/>
        <w:r w:rsidRPr="00DA5B2F">
          <w:rPr>
            <w:rFonts w:ascii="Helvetica" w:eastAsia="Times New Roman" w:hAnsi="Helvetica" w:cs="Helvetica"/>
            <w:color w:val="666666"/>
            <w:sz w:val="23"/>
            <w:szCs w:val="23"/>
          </w:rPr>
          <w:t>Languageby</w:t>
        </w:r>
        <w:proofErr w:type="spellEnd"/>
        <w:r w:rsidRPr="00DA5B2F">
          <w:rPr>
            <w:rFonts w:ascii="Helvetica" w:eastAsia="Times New Roman" w:hAnsi="Helvetica" w:cs="Helvetica"/>
            <w:color w:val="666666"/>
            <w:sz w:val="23"/>
            <w:szCs w:val="23"/>
          </w:rPr>
          <w:t xml:space="preserve"> using function pointers or pointers to function.</w:t>
        </w:r>
      </w:ins>
    </w:p>
    <w:p w:rsidR="00DA5B2F" w:rsidRPr="00DA5B2F" w:rsidRDefault="00DA5B2F" w:rsidP="00DA5B2F">
      <w:pPr>
        <w:shd w:val="clear" w:color="auto" w:fill="FFFFFF"/>
        <w:spacing w:after="0" w:line="240" w:lineRule="auto"/>
        <w:textAlignment w:val="baseline"/>
        <w:rPr>
          <w:ins w:id="30" w:author="Unknown"/>
          <w:rFonts w:ascii="Helvetica" w:eastAsia="Times New Roman" w:hAnsi="Helvetica" w:cs="Helvetica"/>
          <w:color w:val="666666"/>
          <w:sz w:val="23"/>
          <w:szCs w:val="23"/>
        </w:rPr>
      </w:pPr>
      <w:ins w:id="31" w:author="Unknown">
        <w:r w:rsidRPr="00DA5B2F">
          <w:rPr>
            <w:rFonts w:ascii="inherit" w:eastAsia="Times New Roman" w:hAnsi="inherit" w:cs="Helvetica"/>
            <w:b/>
            <w:bCs/>
            <w:color w:val="000000"/>
            <w:sz w:val="23"/>
          </w:rPr>
          <w:t xml:space="preserve">13. What </w:t>
        </w:r>
        <w:proofErr w:type="spellStart"/>
        <w:r w:rsidRPr="00DA5B2F">
          <w:rPr>
            <w:rFonts w:ascii="inherit" w:eastAsia="Times New Roman" w:hAnsi="inherit" w:cs="Helvetica"/>
            <w:b/>
            <w:bCs/>
            <w:color w:val="000000"/>
            <w:sz w:val="23"/>
          </w:rPr>
          <w:t>isfriend</w:t>
        </w:r>
        <w:proofErr w:type="spellEnd"/>
        <w:r w:rsidRPr="00DA5B2F">
          <w:rPr>
            <w:rFonts w:ascii="inherit" w:eastAsia="Times New Roman" w:hAnsi="inherit" w:cs="Helvetica"/>
            <w:b/>
            <w:bCs/>
            <w:color w:val="000000"/>
            <w:sz w:val="23"/>
          </w:rPr>
          <w:t xml:space="preserve"> function?</w:t>
        </w:r>
      </w:ins>
    </w:p>
    <w:p w:rsidR="00DA5B2F" w:rsidRPr="00DA5B2F" w:rsidRDefault="00DA5B2F" w:rsidP="00DA5B2F">
      <w:pPr>
        <w:shd w:val="clear" w:color="auto" w:fill="FFFFFF"/>
        <w:spacing w:before="204" w:after="204" w:line="240" w:lineRule="auto"/>
        <w:textAlignment w:val="baseline"/>
        <w:rPr>
          <w:ins w:id="32" w:author="Unknown"/>
          <w:rFonts w:ascii="Helvetica" w:eastAsia="Times New Roman" w:hAnsi="Helvetica" w:cs="Helvetica"/>
          <w:color w:val="666666"/>
          <w:sz w:val="23"/>
          <w:szCs w:val="23"/>
        </w:rPr>
      </w:pPr>
      <w:ins w:id="33" w:author="Unknown">
        <w:r w:rsidRPr="00DA5B2F">
          <w:rPr>
            <w:rFonts w:ascii="Helvetica" w:eastAsia="Times New Roman" w:hAnsi="Helvetica" w:cs="Helvetica"/>
            <w:color w:val="666666"/>
            <w:sz w:val="23"/>
            <w:szCs w:val="23"/>
          </w:rPr>
          <w:t>Friend function is a friend of a class that is allowed to access to Public, private or protected data in that same class. If the function is defined outside the class cannot access such information.</w:t>
        </w:r>
      </w:ins>
    </w:p>
    <w:p w:rsidR="00DA5B2F" w:rsidRPr="00DA5B2F" w:rsidRDefault="00DA5B2F" w:rsidP="00DA5B2F">
      <w:pPr>
        <w:shd w:val="clear" w:color="auto" w:fill="FFFFFF"/>
        <w:spacing w:before="204" w:after="204" w:line="240" w:lineRule="auto"/>
        <w:textAlignment w:val="baseline"/>
        <w:rPr>
          <w:ins w:id="34" w:author="Unknown"/>
          <w:rFonts w:ascii="Helvetica" w:eastAsia="Times New Roman" w:hAnsi="Helvetica" w:cs="Helvetica"/>
          <w:color w:val="666666"/>
          <w:sz w:val="23"/>
          <w:szCs w:val="23"/>
        </w:rPr>
      </w:pPr>
      <w:ins w:id="35" w:author="Unknown">
        <w:r w:rsidRPr="00DA5B2F">
          <w:rPr>
            <w:rFonts w:ascii="Helvetica" w:eastAsia="Times New Roman" w:hAnsi="Helvetica" w:cs="Helvetica"/>
            <w:color w:val="666666"/>
            <w:sz w:val="23"/>
            <w:szCs w:val="23"/>
          </w:rPr>
          <w:t>Friend can be declared anywhere in the class declaration, and it cannot be affected by access control keywords like private, public or protected.</w:t>
        </w:r>
      </w:ins>
    </w:p>
    <w:p w:rsidR="00DA5B2F" w:rsidRPr="00DA5B2F" w:rsidRDefault="00DA5B2F" w:rsidP="00DA5B2F">
      <w:pPr>
        <w:shd w:val="clear" w:color="auto" w:fill="FFFFFF"/>
        <w:spacing w:after="0" w:line="240" w:lineRule="auto"/>
        <w:textAlignment w:val="baseline"/>
        <w:rPr>
          <w:ins w:id="36" w:author="Unknown"/>
          <w:rFonts w:ascii="Helvetica" w:eastAsia="Times New Roman" w:hAnsi="Helvetica" w:cs="Helvetica"/>
          <w:color w:val="666666"/>
          <w:sz w:val="23"/>
          <w:szCs w:val="23"/>
        </w:rPr>
      </w:pPr>
      <w:ins w:id="37" w:author="Unknown">
        <w:r w:rsidRPr="00DA5B2F">
          <w:rPr>
            <w:rFonts w:ascii="inherit" w:eastAsia="Times New Roman" w:hAnsi="inherit" w:cs="Helvetica"/>
            <w:b/>
            <w:bCs/>
            <w:color w:val="000000"/>
            <w:sz w:val="23"/>
          </w:rPr>
          <w:t>14. What is function overloading?</w:t>
        </w:r>
      </w:ins>
    </w:p>
    <w:p w:rsidR="00DA5B2F" w:rsidRPr="00DA5B2F" w:rsidRDefault="00DA5B2F" w:rsidP="00DA5B2F">
      <w:pPr>
        <w:shd w:val="clear" w:color="auto" w:fill="FFFFFF"/>
        <w:spacing w:before="204" w:after="204" w:line="240" w:lineRule="auto"/>
        <w:textAlignment w:val="baseline"/>
        <w:rPr>
          <w:ins w:id="38" w:author="Unknown"/>
          <w:rFonts w:ascii="Helvetica" w:eastAsia="Times New Roman" w:hAnsi="Helvetica" w:cs="Helvetica"/>
          <w:color w:val="666666"/>
          <w:sz w:val="23"/>
          <w:szCs w:val="23"/>
        </w:rPr>
      </w:pPr>
      <w:ins w:id="39" w:author="Unknown">
        <w:r w:rsidRPr="00DA5B2F">
          <w:rPr>
            <w:rFonts w:ascii="Helvetica" w:eastAsia="Times New Roman" w:hAnsi="Helvetica" w:cs="Helvetica"/>
            <w:color w:val="666666"/>
            <w:sz w:val="23"/>
            <w:szCs w:val="23"/>
          </w:rPr>
          <w:t>Function overloading is defined as a normal function, but it has the ability to perform different tasks. It allows the creation of several methods with the same name which differ from each other by the type of input and output of the function.</w:t>
        </w:r>
      </w:ins>
    </w:p>
    <w:p w:rsidR="00DA5B2F" w:rsidRPr="00DA5B2F" w:rsidRDefault="00DA5B2F" w:rsidP="00DA5B2F">
      <w:pPr>
        <w:shd w:val="clear" w:color="auto" w:fill="FFFFFF"/>
        <w:spacing w:after="0" w:line="240" w:lineRule="auto"/>
        <w:textAlignment w:val="baseline"/>
        <w:rPr>
          <w:ins w:id="40" w:author="Unknown"/>
          <w:rFonts w:ascii="Helvetica" w:eastAsia="Times New Roman" w:hAnsi="Helvetica" w:cs="Helvetica"/>
          <w:color w:val="666666"/>
          <w:sz w:val="23"/>
          <w:szCs w:val="23"/>
        </w:rPr>
      </w:pPr>
      <w:ins w:id="41" w:author="Unknown">
        <w:r w:rsidRPr="00DA5B2F">
          <w:rPr>
            <w:rFonts w:ascii="Helvetica" w:eastAsia="Times New Roman" w:hAnsi="Helvetica" w:cs="Helvetica"/>
            <w:color w:val="666666"/>
            <w:sz w:val="23"/>
            <w:szCs w:val="23"/>
          </w:rPr>
          <w:t>Example</w:t>
        </w:r>
      </w:ins>
    </w:p>
    <w:p w:rsidR="00DA5B2F" w:rsidRPr="00DA5B2F" w:rsidRDefault="00DA5B2F" w:rsidP="00DA5B2F">
      <w:pPr>
        <w:shd w:val="clear" w:color="auto" w:fill="FFFFFF"/>
        <w:spacing w:after="0" w:line="240" w:lineRule="auto"/>
        <w:textAlignment w:val="baseline"/>
        <w:rPr>
          <w:ins w:id="42" w:author="Unknown"/>
          <w:rFonts w:ascii="Helvetica" w:eastAsia="Times New Roman" w:hAnsi="Helvetica" w:cs="Helvetica"/>
          <w:color w:val="666666"/>
          <w:sz w:val="23"/>
          <w:szCs w:val="23"/>
        </w:rPr>
      </w:pPr>
      <w:proofErr w:type="gramStart"/>
      <w:ins w:id="43" w:author="Unknown">
        <w:r w:rsidRPr="00DA5B2F">
          <w:rPr>
            <w:rFonts w:ascii="Helvetica" w:eastAsia="Times New Roman" w:hAnsi="Helvetica" w:cs="Helvetica"/>
            <w:color w:val="666666"/>
            <w:sz w:val="23"/>
            <w:szCs w:val="23"/>
          </w:rPr>
          <w:t>void</w:t>
        </w:r>
        <w:proofErr w:type="gramEnd"/>
        <w:r w:rsidRPr="00DA5B2F">
          <w:rPr>
            <w:rFonts w:ascii="Helvetica" w:eastAsia="Times New Roman" w:hAnsi="Helvetica" w:cs="Helvetica"/>
            <w:color w:val="666666"/>
            <w:sz w:val="23"/>
            <w:szCs w:val="23"/>
          </w:rPr>
          <w:t> add(</w:t>
        </w:r>
        <w:proofErr w:type="spellStart"/>
        <w:r w:rsidRPr="00DA5B2F">
          <w:rPr>
            <w:rFonts w:ascii="Helvetica" w:eastAsia="Times New Roman" w:hAnsi="Helvetica" w:cs="Helvetica"/>
            <w:color w:val="666666"/>
            <w:sz w:val="23"/>
            <w:szCs w:val="23"/>
          </w:rPr>
          <w:t>int</w:t>
        </w:r>
        <w:proofErr w:type="spellEnd"/>
        <w:r w:rsidRPr="00DA5B2F">
          <w:rPr>
            <w:rFonts w:ascii="Helvetica" w:eastAsia="Times New Roman" w:hAnsi="Helvetica" w:cs="Helvetica"/>
            <w:color w:val="666666"/>
            <w:sz w:val="23"/>
            <w:szCs w:val="23"/>
          </w:rPr>
          <w:t xml:space="preserve">&amp; a, </w:t>
        </w:r>
        <w:proofErr w:type="spellStart"/>
        <w:r w:rsidRPr="00DA5B2F">
          <w:rPr>
            <w:rFonts w:ascii="Helvetica" w:eastAsia="Times New Roman" w:hAnsi="Helvetica" w:cs="Helvetica"/>
            <w:color w:val="666666"/>
            <w:sz w:val="23"/>
            <w:szCs w:val="23"/>
          </w:rPr>
          <w:t>int</w:t>
        </w:r>
        <w:proofErr w:type="spellEnd"/>
        <w:r w:rsidRPr="00DA5B2F">
          <w:rPr>
            <w:rFonts w:ascii="Helvetica" w:eastAsia="Times New Roman" w:hAnsi="Helvetica" w:cs="Helvetica"/>
            <w:color w:val="666666"/>
            <w:sz w:val="23"/>
            <w:szCs w:val="23"/>
          </w:rPr>
          <w:t>&amp; b);</w:t>
        </w:r>
      </w:ins>
    </w:p>
    <w:p w:rsidR="00DA5B2F" w:rsidRPr="00DA5B2F" w:rsidRDefault="00DA5B2F" w:rsidP="00DA5B2F">
      <w:pPr>
        <w:shd w:val="clear" w:color="auto" w:fill="FFFFFF"/>
        <w:spacing w:after="0" w:line="240" w:lineRule="auto"/>
        <w:textAlignment w:val="baseline"/>
        <w:rPr>
          <w:ins w:id="44" w:author="Unknown"/>
          <w:rFonts w:ascii="Helvetica" w:eastAsia="Times New Roman" w:hAnsi="Helvetica" w:cs="Helvetica"/>
          <w:color w:val="666666"/>
          <w:sz w:val="23"/>
          <w:szCs w:val="23"/>
        </w:rPr>
      </w:pPr>
      <w:proofErr w:type="gramStart"/>
      <w:ins w:id="45" w:author="Unknown">
        <w:r w:rsidRPr="00DA5B2F">
          <w:rPr>
            <w:rFonts w:ascii="Helvetica" w:eastAsia="Times New Roman" w:hAnsi="Helvetica" w:cs="Helvetica"/>
            <w:color w:val="666666"/>
            <w:sz w:val="23"/>
            <w:szCs w:val="23"/>
          </w:rPr>
          <w:t>void</w:t>
        </w:r>
        <w:proofErr w:type="gramEnd"/>
        <w:r w:rsidRPr="00DA5B2F">
          <w:rPr>
            <w:rFonts w:ascii="Helvetica" w:eastAsia="Times New Roman" w:hAnsi="Helvetica" w:cs="Helvetica"/>
            <w:color w:val="666666"/>
            <w:sz w:val="23"/>
            <w:szCs w:val="23"/>
          </w:rPr>
          <w:t> add(double&amp; a, double&amp; b);</w:t>
        </w:r>
      </w:ins>
    </w:p>
    <w:p w:rsidR="00DA5B2F" w:rsidRPr="00DA5B2F" w:rsidRDefault="00DA5B2F" w:rsidP="00DA5B2F">
      <w:pPr>
        <w:shd w:val="clear" w:color="auto" w:fill="FFFFFF"/>
        <w:spacing w:after="0" w:line="240" w:lineRule="auto"/>
        <w:textAlignment w:val="baseline"/>
        <w:rPr>
          <w:ins w:id="46" w:author="Unknown"/>
          <w:rFonts w:ascii="Helvetica" w:eastAsia="Times New Roman" w:hAnsi="Helvetica" w:cs="Helvetica"/>
          <w:color w:val="666666"/>
          <w:sz w:val="23"/>
          <w:szCs w:val="23"/>
        </w:rPr>
      </w:pPr>
      <w:proofErr w:type="gramStart"/>
      <w:ins w:id="47" w:author="Unknown">
        <w:r w:rsidRPr="00DA5B2F">
          <w:rPr>
            <w:rFonts w:ascii="Helvetica" w:eastAsia="Times New Roman" w:hAnsi="Helvetica" w:cs="Helvetica"/>
            <w:color w:val="666666"/>
            <w:sz w:val="23"/>
            <w:szCs w:val="23"/>
          </w:rPr>
          <w:t>void</w:t>
        </w:r>
        <w:proofErr w:type="gramEnd"/>
        <w:r w:rsidRPr="00DA5B2F">
          <w:rPr>
            <w:rFonts w:ascii="Helvetica" w:eastAsia="Times New Roman" w:hAnsi="Helvetica" w:cs="Helvetica"/>
            <w:color w:val="666666"/>
            <w:sz w:val="23"/>
            <w:szCs w:val="23"/>
          </w:rPr>
          <w:t> add(</w:t>
        </w:r>
        <w:proofErr w:type="spellStart"/>
        <w:r w:rsidRPr="00DA5B2F">
          <w:rPr>
            <w:rFonts w:ascii="Helvetica" w:eastAsia="Times New Roman" w:hAnsi="Helvetica" w:cs="Helvetica"/>
            <w:color w:val="666666"/>
            <w:sz w:val="23"/>
            <w:szCs w:val="23"/>
          </w:rPr>
          <w:t>struct</w:t>
        </w:r>
        <w:proofErr w:type="spellEnd"/>
        <w:r w:rsidRPr="00DA5B2F">
          <w:rPr>
            <w:rFonts w:ascii="Helvetica" w:eastAsia="Times New Roman" w:hAnsi="Helvetica" w:cs="Helvetica"/>
            <w:color w:val="666666"/>
            <w:sz w:val="23"/>
            <w:szCs w:val="23"/>
          </w:rPr>
          <w:t xml:space="preserve"> bob&amp; a, </w:t>
        </w:r>
        <w:proofErr w:type="spellStart"/>
        <w:r w:rsidRPr="00DA5B2F">
          <w:rPr>
            <w:rFonts w:ascii="Helvetica" w:eastAsia="Times New Roman" w:hAnsi="Helvetica" w:cs="Helvetica"/>
            <w:color w:val="666666"/>
            <w:sz w:val="23"/>
            <w:szCs w:val="23"/>
          </w:rPr>
          <w:t>struct</w:t>
        </w:r>
        <w:proofErr w:type="spellEnd"/>
        <w:r w:rsidRPr="00DA5B2F">
          <w:rPr>
            <w:rFonts w:ascii="Helvetica" w:eastAsia="Times New Roman" w:hAnsi="Helvetica" w:cs="Helvetica"/>
            <w:color w:val="666666"/>
            <w:sz w:val="23"/>
            <w:szCs w:val="23"/>
          </w:rPr>
          <w:t xml:space="preserve"> bob&amp; b);</w:t>
        </w:r>
      </w:ins>
    </w:p>
    <w:p w:rsidR="00DA5B2F" w:rsidRPr="00DA5B2F" w:rsidRDefault="00DA5B2F" w:rsidP="00DA5B2F">
      <w:pPr>
        <w:shd w:val="clear" w:color="auto" w:fill="FFFFFF"/>
        <w:spacing w:after="0" w:line="240" w:lineRule="auto"/>
        <w:textAlignment w:val="baseline"/>
        <w:rPr>
          <w:ins w:id="48" w:author="Unknown"/>
          <w:rFonts w:ascii="Helvetica" w:eastAsia="Times New Roman" w:hAnsi="Helvetica" w:cs="Helvetica"/>
          <w:color w:val="666666"/>
          <w:sz w:val="23"/>
          <w:szCs w:val="23"/>
        </w:rPr>
      </w:pPr>
      <w:ins w:id="49" w:author="Unknown">
        <w:r w:rsidRPr="00DA5B2F">
          <w:rPr>
            <w:rFonts w:ascii="inherit" w:eastAsia="Times New Roman" w:hAnsi="inherit" w:cs="Helvetica"/>
            <w:b/>
            <w:bCs/>
            <w:color w:val="000000"/>
            <w:sz w:val="23"/>
          </w:rPr>
          <w:t>15. What is operator overloading?</w:t>
        </w:r>
      </w:ins>
    </w:p>
    <w:p w:rsidR="00DA5B2F" w:rsidRPr="00DA5B2F" w:rsidRDefault="00DA5B2F" w:rsidP="00DA5B2F">
      <w:pPr>
        <w:shd w:val="clear" w:color="auto" w:fill="FFFFFF"/>
        <w:spacing w:before="204" w:after="204" w:line="240" w:lineRule="auto"/>
        <w:textAlignment w:val="baseline"/>
        <w:rPr>
          <w:ins w:id="50" w:author="Unknown"/>
          <w:rFonts w:ascii="Helvetica" w:eastAsia="Times New Roman" w:hAnsi="Helvetica" w:cs="Helvetica"/>
          <w:color w:val="666666"/>
          <w:sz w:val="23"/>
          <w:szCs w:val="23"/>
        </w:rPr>
      </w:pPr>
      <w:ins w:id="51" w:author="Unknown">
        <w:r w:rsidRPr="00DA5B2F">
          <w:rPr>
            <w:rFonts w:ascii="Helvetica" w:eastAsia="Times New Roman" w:hAnsi="Helvetica" w:cs="Helvetica"/>
            <w:color w:val="666666"/>
            <w:sz w:val="23"/>
            <w:szCs w:val="23"/>
          </w:rPr>
          <w:t>Operator overloading is a function where different operators are applied and depends on the arguments. Operator,-,* can be used to pass through the function, and it has their own precedence to execute</w:t>
        </w:r>
      </w:ins>
    </w:p>
    <w:p w:rsidR="00DA5B2F" w:rsidRPr="00DA5B2F" w:rsidRDefault="00DA5B2F" w:rsidP="00DA5B2F">
      <w:pPr>
        <w:shd w:val="clear" w:color="auto" w:fill="FFFFFF"/>
        <w:spacing w:after="0" w:line="240" w:lineRule="auto"/>
        <w:textAlignment w:val="baseline"/>
        <w:rPr>
          <w:ins w:id="52" w:author="Unknown"/>
          <w:rFonts w:ascii="Helvetica" w:eastAsia="Times New Roman" w:hAnsi="Helvetica" w:cs="Helvetica"/>
          <w:color w:val="666666"/>
          <w:sz w:val="23"/>
          <w:szCs w:val="23"/>
        </w:rPr>
      </w:pPr>
      <w:ins w:id="53" w:author="Unknown">
        <w:r w:rsidRPr="00DA5B2F">
          <w:rPr>
            <w:rFonts w:ascii="inherit" w:eastAsia="Times New Roman" w:hAnsi="inherit" w:cs="Helvetica"/>
            <w:b/>
            <w:bCs/>
            <w:color w:val="000000"/>
            <w:sz w:val="23"/>
          </w:rPr>
          <w:t>16. What is an abstract class?</w:t>
        </w:r>
      </w:ins>
    </w:p>
    <w:p w:rsidR="00DA5B2F" w:rsidRPr="00DA5B2F" w:rsidRDefault="00DA5B2F" w:rsidP="00DA5B2F">
      <w:pPr>
        <w:shd w:val="clear" w:color="auto" w:fill="FFFFFF"/>
        <w:spacing w:before="204" w:after="204" w:line="240" w:lineRule="auto"/>
        <w:textAlignment w:val="baseline"/>
        <w:rPr>
          <w:ins w:id="54" w:author="Unknown"/>
          <w:rFonts w:ascii="Helvetica" w:eastAsia="Times New Roman" w:hAnsi="Helvetica" w:cs="Helvetica"/>
          <w:color w:val="666666"/>
          <w:sz w:val="23"/>
          <w:szCs w:val="23"/>
        </w:rPr>
      </w:pPr>
      <w:ins w:id="55" w:author="Unknown">
        <w:r w:rsidRPr="00DA5B2F">
          <w:rPr>
            <w:rFonts w:ascii="Helvetica" w:eastAsia="Times New Roman" w:hAnsi="Helvetica" w:cs="Helvetica"/>
            <w:color w:val="666666"/>
            <w:sz w:val="23"/>
            <w:szCs w:val="23"/>
          </w:rPr>
          <w:t> </w:t>
        </w:r>
      </w:ins>
    </w:p>
    <w:p w:rsidR="00DA5B2F" w:rsidRPr="00DA5B2F" w:rsidRDefault="00DA5B2F" w:rsidP="00DA5B2F">
      <w:pPr>
        <w:shd w:val="clear" w:color="auto" w:fill="FFFFFF"/>
        <w:spacing w:before="204" w:after="204" w:line="240" w:lineRule="auto"/>
        <w:textAlignment w:val="baseline"/>
        <w:rPr>
          <w:ins w:id="56" w:author="Unknown"/>
          <w:rFonts w:ascii="Helvetica" w:eastAsia="Times New Roman" w:hAnsi="Helvetica" w:cs="Helvetica"/>
          <w:color w:val="666666"/>
          <w:sz w:val="23"/>
          <w:szCs w:val="23"/>
        </w:rPr>
      </w:pPr>
      <w:ins w:id="57" w:author="Unknown">
        <w:r w:rsidRPr="00DA5B2F">
          <w:rPr>
            <w:rFonts w:ascii="Helvetica" w:eastAsia="Times New Roman" w:hAnsi="Helvetica" w:cs="Helvetica"/>
            <w:color w:val="666666"/>
            <w:sz w:val="23"/>
            <w:szCs w:val="23"/>
          </w:rPr>
          <w:t xml:space="preserve">An abstract class is a class which cannot be instantiated. Creation of an object is not possible with an abstract class, but it can be inherited. An abstract class can contain only </w:t>
        </w:r>
        <w:r w:rsidRPr="00DA5B2F">
          <w:rPr>
            <w:rFonts w:ascii="Helvetica" w:eastAsia="Times New Roman" w:hAnsi="Helvetica" w:cs="Helvetica"/>
            <w:color w:val="666666"/>
            <w:sz w:val="23"/>
            <w:szCs w:val="23"/>
          </w:rPr>
          <w:lastRenderedPageBreak/>
          <w:t>Abstract method. Java allows only abstract method in abstract class while for other languages it allows non-abstract method as well.</w:t>
        </w:r>
      </w:ins>
    </w:p>
    <w:p w:rsidR="00DA5B2F" w:rsidRPr="00DA5B2F" w:rsidRDefault="00DA5B2F" w:rsidP="00DA5B2F">
      <w:pPr>
        <w:shd w:val="clear" w:color="auto" w:fill="FFFFFF"/>
        <w:spacing w:after="0" w:line="240" w:lineRule="auto"/>
        <w:textAlignment w:val="baseline"/>
        <w:rPr>
          <w:ins w:id="58" w:author="Unknown"/>
          <w:rFonts w:ascii="Helvetica" w:eastAsia="Times New Roman" w:hAnsi="Helvetica" w:cs="Helvetica"/>
          <w:color w:val="666666"/>
          <w:sz w:val="23"/>
          <w:szCs w:val="23"/>
        </w:rPr>
      </w:pPr>
      <w:ins w:id="59" w:author="Unknown">
        <w:r w:rsidRPr="00DA5B2F">
          <w:rPr>
            <w:rFonts w:ascii="inherit" w:eastAsia="Times New Roman" w:hAnsi="inherit" w:cs="Helvetica"/>
            <w:b/>
            <w:bCs/>
            <w:color w:val="000000"/>
            <w:sz w:val="23"/>
          </w:rPr>
          <w:t>17. What is a ternary operator?</w:t>
        </w:r>
      </w:ins>
    </w:p>
    <w:p w:rsidR="00DA5B2F" w:rsidRPr="00DA5B2F" w:rsidRDefault="00DA5B2F" w:rsidP="00DA5B2F">
      <w:pPr>
        <w:shd w:val="clear" w:color="auto" w:fill="FFFFFF"/>
        <w:spacing w:before="204" w:after="204" w:line="240" w:lineRule="auto"/>
        <w:textAlignment w:val="baseline"/>
        <w:rPr>
          <w:ins w:id="60" w:author="Unknown"/>
          <w:rFonts w:ascii="Helvetica" w:eastAsia="Times New Roman" w:hAnsi="Helvetica" w:cs="Helvetica"/>
          <w:color w:val="666666"/>
          <w:sz w:val="23"/>
          <w:szCs w:val="23"/>
        </w:rPr>
      </w:pPr>
      <w:ins w:id="61" w:author="Unknown">
        <w:r w:rsidRPr="00DA5B2F">
          <w:rPr>
            <w:rFonts w:ascii="Helvetica" w:eastAsia="Times New Roman" w:hAnsi="Helvetica" w:cs="Helvetica"/>
            <w:color w:val="666666"/>
            <w:sz w:val="23"/>
            <w:szCs w:val="23"/>
          </w:rPr>
          <w:t>Ternary operator is said to be an operator which takes three arguments. Arguments and results are of different data types, and it depends on the function. Ternary operator is also called as conditional operator.</w:t>
        </w:r>
      </w:ins>
    </w:p>
    <w:p w:rsidR="00DA5B2F" w:rsidRPr="00DA5B2F" w:rsidRDefault="00DA5B2F" w:rsidP="00DA5B2F">
      <w:pPr>
        <w:shd w:val="clear" w:color="auto" w:fill="FFFFFF"/>
        <w:spacing w:after="0" w:line="240" w:lineRule="auto"/>
        <w:textAlignment w:val="baseline"/>
        <w:rPr>
          <w:ins w:id="62" w:author="Unknown"/>
          <w:rFonts w:ascii="Helvetica" w:eastAsia="Times New Roman" w:hAnsi="Helvetica" w:cs="Helvetica"/>
          <w:color w:val="666666"/>
          <w:sz w:val="23"/>
          <w:szCs w:val="23"/>
        </w:rPr>
      </w:pPr>
      <w:ins w:id="63" w:author="Unknown">
        <w:r w:rsidRPr="00DA5B2F">
          <w:rPr>
            <w:rFonts w:ascii="inherit" w:eastAsia="Times New Roman" w:hAnsi="inherit" w:cs="Helvetica"/>
            <w:b/>
            <w:bCs/>
            <w:color w:val="000000"/>
            <w:sz w:val="23"/>
          </w:rPr>
          <w:t>18. What is the use of finalize method?</w:t>
        </w:r>
      </w:ins>
    </w:p>
    <w:p w:rsidR="00DA5B2F" w:rsidRPr="00DA5B2F" w:rsidRDefault="00DA5B2F" w:rsidP="00DA5B2F">
      <w:pPr>
        <w:spacing w:after="0" w:line="240" w:lineRule="auto"/>
        <w:rPr>
          <w:ins w:id="64" w:author="Unknown"/>
          <w:rFonts w:ascii="Times New Roman" w:eastAsia="Times New Roman" w:hAnsi="Times New Roman" w:cs="Times New Roman"/>
          <w:sz w:val="24"/>
          <w:szCs w:val="24"/>
        </w:rPr>
      </w:pPr>
      <w:ins w:id="65" w:author="Unknown">
        <w:r w:rsidRPr="00DA5B2F">
          <w:rPr>
            <w:rFonts w:ascii="Helvetica" w:eastAsia="Times New Roman" w:hAnsi="Helvetica" w:cs="Helvetica"/>
            <w:color w:val="666666"/>
            <w:sz w:val="23"/>
            <w:szCs w:val="23"/>
          </w:rPr>
          <w:br w:type="textWrapping" w:clear="all"/>
        </w:r>
      </w:ins>
    </w:p>
    <w:p w:rsidR="00DA5B2F" w:rsidRPr="00DA5B2F" w:rsidRDefault="00DA5B2F" w:rsidP="00DA5B2F">
      <w:pPr>
        <w:shd w:val="clear" w:color="auto" w:fill="FFFFFF"/>
        <w:spacing w:before="204" w:after="204" w:line="240" w:lineRule="auto"/>
        <w:textAlignment w:val="baseline"/>
        <w:rPr>
          <w:ins w:id="66" w:author="Unknown"/>
          <w:rFonts w:ascii="Helvetica" w:eastAsia="Times New Roman" w:hAnsi="Helvetica" w:cs="Helvetica"/>
          <w:color w:val="666666"/>
          <w:sz w:val="23"/>
          <w:szCs w:val="23"/>
        </w:rPr>
      </w:pPr>
      <w:ins w:id="67" w:author="Unknown">
        <w:r w:rsidRPr="00DA5B2F">
          <w:rPr>
            <w:rFonts w:ascii="Helvetica" w:eastAsia="Times New Roman" w:hAnsi="Helvetica" w:cs="Helvetica"/>
            <w:color w:val="666666"/>
            <w:sz w:val="23"/>
            <w:szCs w:val="23"/>
          </w:rPr>
          <w:t>Finalize method helps to perform cleanup operations on the resources which are not currently used. Finalize method is protected, and it is accessible only through this class or by a derived class.</w:t>
        </w:r>
      </w:ins>
    </w:p>
    <w:p w:rsidR="00DA5B2F" w:rsidRPr="00DA5B2F" w:rsidRDefault="00DA5B2F" w:rsidP="00DA5B2F">
      <w:pPr>
        <w:shd w:val="clear" w:color="auto" w:fill="FFFFFF"/>
        <w:spacing w:after="0" w:line="240" w:lineRule="auto"/>
        <w:textAlignment w:val="baseline"/>
        <w:rPr>
          <w:ins w:id="68" w:author="Unknown"/>
          <w:rFonts w:ascii="Helvetica" w:eastAsia="Times New Roman" w:hAnsi="Helvetica" w:cs="Helvetica"/>
          <w:color w:val="666666"/>
          <w:sz w:val="23"/>
          <w:szCs w:val="23"/>
        </w:rPr>
      </w:pPr>
      <w:ins w:id="69" w:author="Unknown">
        <w:r w:rsidRPr="00DA5B2F">
          <w:rPr>
            <w:rFonts w:ascii="inherit" w:eastAsia="Times New Roman" w:hAnsi="inherit" w:cs="Helvetica"/>
            <w:b/>
            <w:bCs/>
            <w:color w:val="000000"/>
            <w:sz w:val="23"/>
          </w:rPr>
          <w:t>19. What are different types of arguments?</w:t>
        </w:r>
      </w:ins>
    </w:p>
    <w:p w:rsidR="00DA5B2F" w:rsidRPr="00DA5B2F" w:rsidRDefault="00DA5B2F" w:rsidP="00DA5B2F">
      <w:pPr>
        <w:shd w:val="clear" w:color="auto" w:fill="FFFFFF"/>
        <w:spacing w:before="204" w:after="204" w:line="240" w:lineRule="auto"/>
        <w:textAlignment w:val="baseline"/>
        <w:rPr>
          <w:ins w:id="70" w:author="Unknown"/>
          <w:rFonts w:ascii="Helvetica" w:eastAsia="Times New Roman" w:hAnsi="Helvetica" w:cs="Helvetica"/>
          <w:color w:val="666666"/>
          <w:sz w:val="23"/>
          <w:szCs w:val="23"/>
        </w:rPr>
      </w:pPr>
      <w:ins w:id="71" w:author="Unknown">
        <w:r w:rsidRPr="00DA5B2F">
          <w:rPr>
            <w:rFonts w:ascii="Helvetica" w:eastAsia="Times New Roman" w:hAnsi="Helvetica" w:cs="Helvetica"/>
            <w:color w:val="666666"/>
            <w:sz w:val="23"/>
            <w:szCs w:val="23"/>
          </w:rPr>
          <w:t>A parameter is a variable used during the declaration of the function or subroutine and arguments are passed to the function, and it should match with the parameter defined. There are two types of Arguments.</w:t>
        </w:r>
      </w:ins>
    </w:p>
    <w:p w:rsidR="00DA5B2F" w:rsidRPr="00DA5B2F" w:rsidRDefault="00DA5B2F" w:rsidP="00DA5B2F">
      <w:pPr>
        <w:numPr>
          <w:ilvl w:val="0"/>
          <w:numId w:val="3"/>
        </w:numPr>
        <w:shd w:val="clear" w:color="auto" w:fill="FFFFFF"/>
        <w:spacing w:after="0" w:line="240" w:lineRule="auto"/>
        <w:ind w:left="345" w:firstLine="0"/>
        <w:textAlignment w:val="baseline"/>
        <w:rPr>
          <w:ins w:id="72" w:author="Unknown"/>
          <w:rFonts w:ascii="inherit" w:eastAsia="Times New Roman" w:hAnsi="inherit" w:cs="Helvetica"/>
          <w:color w:val="666666"/>
          <w:sz w:val="23"/>
          <w:szCs w:val="23"/>
        </w:rPr>
      </w:pPr>
      <w:ins w:id="73" w:author="Unknown">
        <w:r w:rsidRPr="00DA5B2F">
          <w:rPr>
            <w:rFonts w:ascii="inherit" w:eastAsia="Times New Roman" w:hAnsi="inherit" w:cs="Helvetica"/>
            <w:color w:val="666666"/>
            <w:sz w:val="23"/>
            <w:szCs w:val="23"/>
          </w:rPr>
          <w:t>Call by Value – Value passed will get modified only inside the function, and it returns the same value whatever it is passed it into the function.</w:t>
        </w:r>
      </w:ins>
    </w:p>
    <w:p w:rsidR="00DA5B2F" w:rsidRPr="00DA5B2F" w:rsidRDefault="00DA5B2F" w:rsidP="00DA5B2F">
      <w:pPr>
        <w:numPr>
          <w:ilvl w:val="0"/>
          <w:numId w:val="3"/>
        </w:numPr>
        <w:shd w:val="clear" w:color="auto" w:fill="FFFFFF"/>
        <w:spacing w:after="0" w:line="240" w:lineRule="auto"/>
        <w:ind w:left="345" w:firstLine="0"/>
        <w:textAlignment w:val="baseline"/>
        <w:rPr>
          <w:ins w:id="74" w:author="Unknown"/>
          <w:rFonts w:ascii="inherit" w:eastAsia="Times New Roman" w:hAnsi="inherit" w:cs="Helvetica"/>
          <w:color w:val="666666"/>
          <w:sz w:val="23"/>
          <w:szCs w:val="23"/>
        </w:rPr>
      </w:pPr>
      <w:ins w:id="75" w:author="Unknown">
        <w:r w:rsidRPr="00DA5B2F">
          <w:rPr>
            <w:rFonts w:ascii="inherit" w:eastAsia="Times New Roman" w:hAnsi="inherit" w:cs="Helvetica"/>
            <w:color w:val="666666"/>
            <w:sz w:val="23"/>
            <w:szCs w:val="23"/>
          </w:rPr>
          <w:t>Call by Reference – Value passed will get modified in both inside and outside the functions and it returns the same or different value.</w:t>
        </w:r>
      </w:ins>
    </w:p>
    <w:p w:rsidR="00DA5B2F" w:rsidRPr="00DA5B2F" w:rsidRDefault="00DA5B2F" w:rsidP="00DA5B2F">
      <w:pPr>
        <w:shd w:val="clear" w:color="auto" w:fill="FFFFFF"/>
        <w:spacing w:before="204" w:after="204" w:line="240" w:lineRule="auto"/>
        <w:textAlignment w:val="baseline"/>
        <w:rPr>
          <w:ins w:id="76" w:author="Unknown"/>
          <w:rFonts w:ascii="Helvetica" w:eastAsia="Times New Roman" w:hAnsi="Helvetica" w:cs="Helvetica"/>
          <w:color w:val="666666"/>
          <w:sz w:val="23"/>
          <w:szCs w:val="23"/>
        </w:rPr>
      </w:pPr>
      <w:ins w:id="77" w:author="Unknown">
        <w:r w:rsidRPr="00DA5B2F">
          <w:rPr>
            <w:rFonts w:ascii="Helvetica" w:eastAsia="Times New Roman" w:hAnsi="Helvetica" w:cs="Helvetica"/>
            <w:color w:val="666666"/>
            <w:sz w:val="23"/>
            <w:szCs w:val="23"/>
          </w:rPr>
          <w:t> </w:t>
        </w:r>
      </w:ins>
    </w:p>
    <w:p w:rsidR="00DA5B2F" w:rsidRPr="00DA5B2F" w:rsidRDefault="00DA5B2F" w:rsidP="00DA5B2F">
      <w:pPr>
        <w:shd w:val="clear" w:color="auto" w:fill="FFFFFF"/>
        <w:spacing w:after="0" w:line="240" w:lineRule="auto"/>
        <w:textAlignment w:val="baseline"/>
        <w:rPr>
          <w:ins w:id="78" w:author="Unknown"/>
          <w:rFonts w:ascii="Helvetica" w:eastAsia="Times New Roman" w:hAnsi="Helvetica" w:cs="Helvetica"/>
          <w:color w:val="666666"/>
          <w:sz w:val="23"/>
          <w:szCs w:val="23"/>
        </w:rPr>
      </w:pPr>
      <w:ins w:id="79" w:author="Unknown">
        <w:r w:rsidRPr="00DA5B2F">
          <w:rPr>
            <w:rFonts w:ascii="inherit" w:eastAsia="Times New Roman" w:hAnsi="inherit" w:cs="Helvetica"/>
            <w:b/>
            <w:bCs/>
            <w:color w:val="000000"/>
            <w:sz w:val="23"/>
          </w:rPr>
          <w:t>20. What is super keyword?</w:t>
        </w:r>
      </w:ins>
    </w:p>
    <w:p w:rsidR="00DA5B2F" w:rsidRPr="00DA5B2F" w:rsidRDefault="00DA5B2F" w:rsidP="00DA5B2F">
      <w:pPr>
        <w:shd w:val="clear" w:color="auto" w:fill="FFFFFF"/>
        <w:spacing w:before="204" w:after="204" w:line="240" w:lineRule="auto"/>
        <w:textAlignment w:val="baseline"/>
        <w:rPr>
          <w:ins w:id="80" w:author="Unknown"/>
          <w:rFonts w:ascii="Helvetica" w:eastAsia="Times New Roman" w:hAnsi="Helvetica" w:cs="Helvetica"/>
          <w:color w:val="666666"/>
          <w:sz w:val="23"/>
          <w:szCs w:val="23"/>
        </w:rPr>
      </w:pPr>
      <w:ins w:id="81" w:author="Unknown">
        <w:r w:rsidRPr="00DA5B2F">
          <w:rPr>
            <w:rFonts w:ascii="Helvetica" w:eastAsia="Times New Roman" w:hAnsi="Helvetica" w:cs="Helvetica"/>
            <w:color w:val="666666"/>
            <w:sz w:val="23"/>
            <w:szCs w:val="23"/>
          </w:rPr>
          <w:t xml:space="preserve">Super keyword is used to invoke overridden method which overrides one of its </w:t>
        </w:r>
        <w:proofErr w:type="spellStart"/>
        <w:r w:rsidRPr="00DA5B2F">
          <w:rPr>
            <w:rFonts w:ascii="Helvetica" w:eastAsia="Times New Roman" w:hAnsi="Helvetica" w:cs="Helvetica"/>
            <w:color w:val="666666"/>
            <w:sz w:val="23"/>
            <w:szCs w:val="23"/>
          </w:rPr>
          <w:t>superclass</w:t>
        </w:r>
        <w:proofErr w:type="spellEnd"/>
        <w:r w:rsidRPr="00DA5B2F">
          <w:rPr>
            <w:rFonts w:ascii="Helvetica" w:eastAsia="Times New Roman" w:hAnsi="Helvetica" w:cs="Helvetica"/>
            <w:color w:val="666666"/>
            <w:sz w:val="23"/>
            <w:szCs w:val="23"/>
          </w:rPr>
          <w:t xml:space="preserve"> methods. This keyword allows to access overridden methods and also to access hidden members of the </w:t>
        </w:r>
        <w:proofErr w:type="spellStart"/>
        <w:r w:rsidRPr="00DA5B2F">
          <w:rPr>
            <w:rFonts w:ascii="Helvetica" w:eastAsia="Times New Roman" w:hAnsi="Helvetica" w:cs="Helvetica"/>
            <w:color w:val="666666"/>
            <w:sz w:val="23"/>
            <w:szCs w:val="23"/>
          </w:rPr>
          <w:t>superclass</w:t>
        </w:r>
        <w:proofErr w:type="spellEnd"/>
        <w:r w:rsidRPr="00DA5B2F">
          <w:rPr>
            <w:rFonts w:ascii="Helvetica" w:eastAsia="Times New Roman" w:hAnsi="Helvetica" w:cs="Helvetica"/>
            <w:color w:val="666666"/>
            <w:sz w:val="23"/>
            <w:szCs w:val="23"/>
          </w:rPr>
          <w:t>.</w:t>
        </w:r>
      </w:ins>
    </w:p>
    <w:p w:rsidR="00DA5B2F" w:rsidRPr="00DA5B2F" w:rsidRDefault="00DA5B2F" w:rsidP="00DA5B2F">
      <w:pPr>
        <w:shd w:val="clear" w:color="auto" w:fill="FFFFFF"/>
        <w:spacing w:before="204" w:after="204" w:line="240" w:lineRule="auto"/>
        <w:textAlignment w:val="baseline"/>
        <w:rPr>
          <w:ins w:id="82" w:author="Unknown"/>
          <w:rFonts w:ascii="Helvetica" w:eastAsia="Times New Roman" w:hAnsi="Helvetica" w:cs="Helvetica"/>
          <w:color w:val="666666"/>
          <w:sz w:val="23"/>
          <w:szCs w:val="23"/>
        </w:rPr>
      </w:pPr>
      <w:ins w:id="83" w:author="Unknown">
        <w:r w:rsidRPr="00DA5B2F">
          <w:rPr>
            <w:rFonts w:ascii="Helvetica" w:eastAsia="Times New Roman" w:hAnsi="Helvetica" w:cs="Helvetica"/>
            <w:color w:val="666666"/>
            <w:sz w:val="23"/>
            <w:szCs w:val="23"/>
          </w:rPr>
          <w:t xml:space="preserve">It also forwards a call from a constructor to a constructor in the </w:t>
        </w:r>
        <w:proofErr w:type="spellStart"/>
        <w:r w:rsidRPr="00DA5B2F">
          <w:rPr>
            <w:rFonts w:ascii="Helvetica" w:eastAsia="Times New Roman" w:hAnsi="Helvetica" w:cs="Helvetica"/>
            <w:color w:val="666666"/>
            <w:sz w:val="23"/>
            <w:szCs w:val="23"/>
          </w:rPr>
          <w:t>superclass</w:t>
        </w:r>
        <w:proofErr w:type="spellEnd"/>
        <w:r w:rsidRPr="00DA5B2F">
          <w:rPr>
            <w:rFonts w:ascii="Helvetica" w:eastAsia="Times New Roman" w:hAnsi="Helvetica" w:cs="Helvetica"/>
            <w:color w:val="666666"/>
            <w:sz w:val="23"/>
            <w:szCs w:val="23"/>
          </w:rPr>
          <w:t>.</w:t>
        </w:r>
      </w:ins>
    </w:p>
    <w:p w:rsidR="00DA5B2F" w:rsidRPr="00DA5B2F" w:rsidRDefault="00DA5B2F" w:rsidP="00DA5B2F">
      <w:pPr>
        <w:shd w:val="clear" w:color="auto" w:fill="FFFFFF"/>
        <w:spacing w:after="0" w:line="240" w:lineRule="auto"/>
        <w:textAlignment w:val="baseline"/>
        <w:rPr>
          <w:ins w:id="84" w:author="Unknown"/>
          <w:rFonts w:ascii="Helvetica" w:eastAsia="Times New Roman" w:hAnsi="Helvetica" w:cs="Helvetica"/>
          <w:color w:val="666666"/>
          <w:sz w:val="23"/>
          <w:szCs w:val="23"/>
        </w:rPr>
      </w:pPr>
      <w:ins w:id="85" w:author="Unknown">
        <w:r w:rsidRPr="00DA5B2F">
          <w:rPr>
            <w:rFonts w:ascii="inherit" w:eastAsia="Times New Roman" w:hAnsi="inherit" w:cs="Helvetica"/>
            <w:b/>
            <w:bCs/>
            <w:color w:val="000000"/>
            <w:sz w:val="23"/>
          </w:rPr>
          <w:t>21. What is method overriding?</w:t>
        </w:r>
      </w:ins>
    </w:p>
    <w:p w:rsidR="00DA5B2F" w:rsidRPr="00DA5B2F" w:rsidRDefault="00DA5B2F" w:rsidP="00DA5B2F">
      <w:pPr>
        <w:shd w:val="clear" w:color="auto" w:fill="FFFFFF"/>
        <w:spacing w:before="204" w:after="204" w:line="240" w:lineRule="auto"/>
        <w:textAlignment w:val="baseline"/>
        <w:rPr>
          <w:ins w:id="86" w:author="Unknown"/>
          <w:rFonts w:ascii="Helvetica" w:eastAsia="Times New Roman" w:hAnsi="Helvetica" w:cs="Helvetica"/>
          <w:color w:val="666666"/>
          <w:sz w:val="23"/>
          <w:szCs w:val="23"/>
        </w:rPr>
      </w:pPr>
      <w:ins w:id="87" w:author="Unknown">
        <w:r w:rsidRPr="00DA5B2F">
          <w:rPr>
            <w:rFonts w:ascii="Helvetica" w:eastAsia="Times New Roman" w:hAnsi="Helvetica" w:cs="Helvetica"/>
            <w:color w:val="666666"/>
            <w:sz w:val="23"/>
            <w:szCs w:val="23"/>
          </w:rPr>
          <w:t xml:space="preserve">Method overriding is a feature that allows sub class to provide implementation of a method that is already defined in the main class. This will overrides the implementation in the </w:t>
        </w:r>
        <w:proofErr w:type="spellStart"/>
        <w:r w:rsidRPr="00DA5B2F">
          <w:rPr>
            <w:rFonts w:ascii="Helvetica" w:eastAsia="Times New Roman" w:hAnsi="Helvetica" w:cs="Helvetica"/>
            <w:color w:val="666666"/>
            <w:sz w:val="23"/>
            <w:szCs w:val="23"/>
          </w:rPr>
          <w:t>superclass</w:t>
        </w:r>
        <w:proofErr w:type="spellEnd"/>
        <w:r w:rsidRPr="00DA5B2F">
          <w:rPr>
            <w:rFonts w:ascii="Helvetica" w:eastAsia="Times New Roman" w:hAnsi="Helvetica" w:cs="Helvetica"/>
            <w:color w:val="666666"/>
            <w:sz w:val="23"/>
            <w:szCs w:val="23"/>
          </w:rPr>
          <w:t xml:space="preserve"> by providing the same method name, same parameter and same return type.</w:t>
        </w:r>
      </w:ins>
    </w:p>
    <w:p w:rsidR="00DA5B2F" w:rsidRPr="00DA5B2F" w:rsidRDefault="00DA5B2F" w:rsidP="00DA5B2F">
      <w:pPr>
        <w:shd w:val="clear" w:color="auto" w:fill="FFFFFF"/>
        <w:spacing w:after="0" w:line="240" w:lineRule="auto"/>
        <w:textAlignment w:val="baseline"/>
        <w:rPr>
          <w:ins w:id="88" w:author="Unknown"/>
          <w:rFonts w:ascii="Helvetica" w:eastAsia="Times New Roman" w:hAnsi="Helvetica" w:cs="Helvetica"/>
          <w:color w:val="666666"/>
          <w:sz w:val="23"/>
          <w:szCs w:val="23"/>
        </w:rPr>
      </w:pPr>
      <w:ins w:id="89" w:author="Unknown">
        <w:r w:rsidRPr="00DA5B2F">
          <w:rPr>
            <w:rFonts w:ascii="inherit" w:eastAsia="Times New Roman" w:hAnsi="inherit" w:cs="Helvetica"/>
            <w:b/>
            <w:bCs/>
            <w:color w:val="000000"/>
            <w:sz w:val="23"/>
          </w:rPr>
          <w:t>22. What is an interface?</w:t>
        </w:r>
      </w:ins>
    </w:p>
    <w:p w:rsidR="00DA5B2F" w:rsidRPr="00DA5B2F" w:rsidRDefault="00DA5B2F" w:rsidP="00DA5B2F">
      <w:pPr>
        <w:shd w:val="clear" w:color="auto" w:fill="FFFFFF"/>
        <w:spacing w:before="204" w:after="204" w:line="240" w:lineRule="auto"/>
        <w:textAlignment w:val="baseline"/>
        <w:rPr>
          <w:ins w:id="90" w:author="Unknown"/>
          <w:rFonts w:ascii="Helvetica" w:eastAsia="Times New Roman" w:hAnsi="Helvetica" w:cs="Helvetica"/>
          <w:color w:val="666666"/>
          <w:sz w:val="23"/>
          <w:szCs w:val="23"/>
        </w:rPr>
      </w:pPr>
      <w:ins w:id="91" w:author="Unknown">
        <w:r w:rsidRPr="00DA5B2F">
          <w:rPr>
            <w:rFonts w:ascii="Helvetica" w:eastAsia="Times New Roman" w:hAnsi="Helvetica" w:cs="Helvetica"/>
            <w:color w:val="666666"/>
            <w:sz w:val="23"/>
            <w:szCs w:val="23"/>
          </w:rPr>
          <w:t xml:space="preserve">An interface is a collection of abstract method. </w:t>
        </w:r>
        <w:proofErr w:type="gramStart"/>
        <w:r w:rsidRPr="00DA5B2F">
          <w:rPr>
            <w:rFonts w:ascii="Helvetica" w:eastAsia="Times New Roman" w:hAnsi="Helvetica" w:cs="Helvetica"/>
            <w:color w:val="666666"/>
            <w:sz w:val="23"/>
            <w:szCs w:val="23"/>
          </w:rPr>
          <w:t>If the class implements an inheritance, and then thereby inherits all the abstract methods of an interface.</w:t>
        </w:r>
        <w:proofErr w:type="gramEnd"/>
      </w:ins>
    </w:p>
    <w:p w:rsidR="00DA5B2F" w:rsidRPr="00DA5B2F" w:rsidRDefault="00DA5B2F" w:rsidP="00DA5B2F">
      <w:pPr>
        <w:shd w:val="clear" w:color="auto" w:fill="FFFFFF"/>
        <w:spacing w:after="0" w:line="240" w:lineRule="auto"/>
        <w:textAlignment w:val="baseline"/>
        <w:rPr>
          <w:ins w:id="92" w:author="Unknown"/>
          <w:rFonts w:ascii="Helvetica" w:eastAsia="Times New Roman" w:hAnsi="Helvetica" w:cs="Helvetica"/>
          <w:color w:val="666666"/>
          <w:sz w:val="23"/>
          <w:szCs w:val="23"/>
        </w:rPr>
      </w:pPr>
      <w:ins w:id="93" w:author="Unknown">
        <w:r w:rsidRPr="00DA5B2F">
          <w:rPr>
            <w:rFonts w:ascii="inherit" w:eastAsia="Times New Roman" w:hAnsi="inherit" w:cs="Helvetica"/>
            <w:b/>
            <w:bCs/>
            <w:color w:val="000000"/>
            <w:sz w:val="23"/>
          </w:rPr>
          <w:t>23.   What is exception handling?</w:t>
        </w:r>
      </w:ins>
    </w:p>
    <w:p w:rsidR="00DA5B2F" w:rsidRPr="00DA5B2F" w:rsidRDefault="00DA5B2F" w:rsidP="00DA5B2F">
      <w:pPr>
        <w:shd w:val="clear" w:color="auto" w:fill="FFFFFF"/>
        <w:spacing w:before="204" w:after="204" w:line="240" w:lineRule="auto"/>
        <w:textAlignment w:val="baseline"/>
        <w:rPr>
          <w:ins w:id="94" w:author="Unknown"/>
          <w:rFonts w:ascii="Helvetica" w:eastAsia="Times New Roman" w:hAnsi="Helvetica" w:cs="Helvetica"/>
          <w:color w:val="666666"/>
          <w:sz w:val="23"/>
          <w:szCs w:val="23"/>
        </w:rPr>
      </w:pPr>
      <w:ins w:id="95" w:author="Unknown">
        <w:r w:rsidRPr="00DA5B2F">
          <w:rPr>
            <w:rFonts w:ascii="Helvetica" w:eastAsia="Times New Roman" w:hAnsi="Helvetica" w:cs="Helvetica"/>
            <w:color w:val="666666"/>
            <w:sz w:val="23"/>
            <w:szCs w:val="23"/>
          </w:rPr>
          <w:lastRenderedPageBreak/>
          <w:t>Exception is an event that occurs during the execution of a program. Exceptions can be of any type – Run time exception, Error exceptions. Those exceptions are handled properly through exception handling mechanism like try, catch and throw keywords.</w:t>
        </w:r>
      </w:ins>
    </w:p>
    <w:p w:rsidR="00DA5B2F" w:rsidRPr="00DA5B2F" w:rsidRDefault="00DA5B2F" w:rsidP="00DA5B2F">
      <w:pPr>
        <w:shd w:val="clear" w:color="auto" w:fill="FFFFFF"/>
        <w:spacing w:after="0" w:line="240" w:lineRule="auto"/>
        <w:textAlignment w:val="baseline"/>
        <w:rPr>
          <w:ins w:id="96" w:author="Unknown"/>
          <w:rFonts w:ascii="Helvetica" w:eastAsia="Times New Roman" w:hAnsi="Helvetica" w:cs="Helvetica"/>
          <w:color w:val="666666"/>
          <w:sz w:val="23"/>
          <w:szCs w:val="23"/>
        </w:rPr>
      </w:pPr>
      <w:ins w:id="97" w:author="Unknown">
        <w:r w:rsidRPr="00DA5B2F">
          <w:rPr>
            <w:rFonts w:ascii="inherit" w:eastAsia="Times New Roman" w:hAnsi="inherit" w:cs="Helvetica"/>
            <w:b/>
            <w:bCs/>
            <w:color w:val="000000"/>
            <w:sz w:val="23"/>
          </w:rPr>
          <w:t>24. What are tokens?</w:t>
        </w:r>
      </w:ins>
    </w:p>
    <w:p w:rsidR="00DA5B2F" w:rsidRPr="00DA5B2F" w:rsidRDefault="00DA5B2F" w:rsidP="00DA5B2F">
      <w:pPr>
        <w:shd w:val="clear" w:color="auto" w:fill="FFFFFF"/>
        <w:spacing w:before="204" w:after="204" w:line="240" w:lineRule="auto"/>
        <w:textAlignment w:val="baseline"/>
        <w:rPr>
          <w:ins w:id="98" w:author="Unknown"/>
          <w:rFonts w:ascii="Helvetica" w:eastAsia="Times New Roman" w:hAnsi="Helvetica" w:cs="Helvetica"/>
          <w:color w:val="666666"/>
          <w:sz w:val="23"/>
          <w:szCs w:val="23"/>
        </w:rPr>
      </w:pPr>
      <w:ins w:id="99" w:author="Unknown">
        <w:r w:rsidRPr="00DA5B2F">
          <w:rPr>
            <w:rFonts w:ascii="Helvetica" w:eastAsia="Times New Roman" w:hAnsi="Helvetica" w:cs="Helvetica"/>
            <w:color w:val="666666"/>
            <w:sz w:val="23"/>
            <w:szCs w:val="23"/>
          </w:rPr>
          <w:t>Token is recognized by a compiler and it cannot be broken down into component elements. Keywords, identifiers, constants, string literals and operators are examples of tokens.</w:t>
        </w:r>
      </w:ins>
    </w:p>
    <w:p w:rsidR="00DA5B2F" w:rsidRPr="00DA5B2F" w:rsidRDefault="00DA5B2F" w:rsidP="00DA5B2F">
      <w:pPr>
        <w:shd w:val="clear" w:color="auto" w:fill="FFFFFF"/>
        <w:spacing w:before="204" w:after="204" w:line="240" w:lineRule="auto"/>
        <w:textAlignment w:val="baseline"/>
        <w:rPr>
          <w:ins w:id="100" w:author="Unknown"/>
          <w:rFonts w:ascii="Helvetica" w:eastAsia="Times New Roman" w:hAnsi="Helvetica" w:cs="Helvetica"/>
          <w:color w:val="666666"/>
          <w:sz w:val="23"/>
          <w:szCs w:val="23"/>
        </w:rPr>
      </w:pPr>
      <w:ins w:id="101" w:author="Unknown">
        <w:r w:rsidRPr="00DA5B2F">
          <w:rPr>
            <w:rFonts w:ascii="Helvetica" w:eastAsia="Times New Roman" w:hAnsi="Helvetica" w:cs="Helvetica"/>
            <w:color w:val="666666"/>
            <w:sz w:val="23"/>
            <w:szCs w:val="23"/>
          </w:rPr>
          <w:t>Even punctuation characters are also considered as tokens – Brackets, Commas, Braces and Parentheses.</w:t>
        </w:r>
      </w:ins>
    </w:p>
    <w:p w:rsidR="00DA5B2F" w:rsidRPr="00DA5B2F" w:rsidRDefault="00DA5B2F" w:rsidP="00DA5B2F">
      <w:pPr>
        <w:shd w:val="clear" w:color="auto" w:fill="FFFFFF"/>
        <w:spacing w:after="0" w:line="240" w:lineRule="auto"/>
        <w:textAlignment w:val="baseline"/>
        <w:rPr>
          <w:ins w:id="102" w:author="Unknown"/>
          <w:rFonts w:ascii="Helvetica" w:eastAsia="Times New Roman" w:hAnsi="Helvetica" w:cs="Helvetica"/>
          <w:color w:val="666666"/>
          <w:sz w:val="23"/>
          <w:szCs w:val="23"/>
        </w:rPr>
      </w:pPr>
      <w:ins w:id="103" w:author="Unknown">
        <w:r w:rsidRPr="00DA5B2F">
          <w:rPr>
            <w:rFonts w:ascii="inherit" w:eastAsia="Times New Roman" w:hAnsi="inherit" w:cs="Helvetica"/>
            <w:b/>
            <w:bCs/>
            <w:color w:val="000000"/>
            <w:sz w:val="23"/>
          </w:rPr>
          <w:t>25. Difference between overloading and overriding?</w:t>
        </w:r>
      </w:ins>
    </w:p>
    <w:p w:rsidR="00DA5B2F" w:rsidRPr="00DA5B2F" w:rsidRDefault="00DA5B2F" w:rsidP="00DA5B2F">
      <w:pPr>
        <w:shd w:val="clear" w:color="auto" w:fill="FFFFFF"/>
        <w:spacing w:before="204" w:after="204" w:line="240" w:lineRule="auto"/>
        <w:textAlignment w:val="baseline"/>
        <w:rPr>
          <w:ins w:id="104" w:author="Unknown"/>
          <w:rFonts w:ascii="Helvetica" w:eastAsia="Times New Roman" w:hAnsi="Helvetica" w:cs="Helvetica"/>
          <w:color w:val="666666"/>
          <w:sz w:val="23"/>
          <w:szCs w:val="23"/>
        </w:rPr>
      </w:pPr>
      <w:ins w:id="105" w:author="Unknown">
        <w:r w:rsidRPr="00DA5B2F">
          <w:rPr>
            <w:rFonts w:ascii="Helvetica" w:eastAsia="Times New Roman" w:hAnsi="Helvetica" w:cs="Helvetica"/>
            <w:color w:val="666666"/>
            <w:sz w:val="23"/>
            <w:szCs w:val="23"/>
          </w:rPr>
          <w:t xml:space="preserve">Overloading is static binding whereas Overriding is dynamic binding. Overloading is nothing but the same method with different </w:t>
        </w:r>
        <w:proofErr w:type="gramStart"/>
        <w:r w:rsidRPr="00DA5B2F">
          <w:rPr>
            <w:rFonts w:ascii="Helvetica" w:eastAsia="Times New Roman" w:hAnsi="Helvetica" w:cs="Helvetica"/>
            <w:color w:val="666666"/>
            <w:sz w:val="23"/>
            <w:szCs w:val="23"/>
          </w:rPr>
          <w:t>arguments ,</w:t>
        </w:r>
        <w:proofErr w:type="gramEnd"/>
        <w:r w:rsidRPr="00DA5B2F">
          <w:rPr>
            <w:rFonts w:ascii="Helvetica" w:eastAsia="Times New Roman" w:hAnsi="Helvetica" w:cs="Helvetica"/>
            <w:color w:val="666666"/>
            <w:sz w:val="23"/>
            <w:szCs w:val="23"/>
          </w:rPr>
          <w:t xml:space="preserve"> and it may or may not return the same value in the same class itself.</w:t>
        </w:r>
      </w:ins>
    </w:p>
    <w:p w:rsidR="00DA5B2F" w:rsidRPr="00DA5B2F" w:rsidRDefault="00DA5B2F" w:rsidP="00DA5B2F">
      <w:pPr>
        <w:shd w:val="clear" w:color="auto" w:fill="FFFFFF"/>
        <w:spacing w:before="204" w:after="204" w:line="240" w:lineRule="auto"/>
        <w:textAlignment w:val="baseline"/>
        <w:rPr>
          <w:ins w:id="106" w:author="Unknown"/>
          <w:rFonts w:ascii="Helvetica" w:eastAsia="Times New Roman" w:hAnsi="Helvetica" w:cs="Helvetica"/>
          <w:color w:val="666666"/>
          <w:sz w:val="23"/>
          <w:szCs w:val="23"/>
        </w:rPr>
      </w:pPr>
      <w:ins w:id="107" w:author="Unknown">
        <w:r w:rsidRPr="00DA5B2F">
          <w:rPr>
            <w:rFonts w:ascii="Helvetica" w:eastAsia="Times New Roman" w:hAnsi="Helvetica" w:cs="Helvetica"/>
            <w:color w:val="666666"/>
            <w:sz w:val="23"/>
            <w:szCs w:val="23"/>
          </w:rPr>
          <w:t xml:space="preserve">Overriding is the same method names with same arguments and </w:t>
        </w:r>
        <w:proofErr w:type="gramStart"/>
        <w:r w:rsidRPr="00DA5B2F">
          <w:rPr>
            <w:rFonts w:ascii="Helvetica" w:eastAsia="Times New Roman" w:hAnsi="Helvetica" w:cs="Helvetica"/>
            <w:color w:val="666666"/>
            <w:sz w:val="23"/>
            <w:szCs w:val="23"/>
          </w:rPr>
          <w:t>return</w:t>
        </w:r>
        <w:proofErr w:type="gramEnd"/>
        <w:r w:rsidRPr="00DA5B2F">
          <w:rPr>
            <w:rFonts w:ascii="Helvetica" w:eastAsia="Times New Roman" w:hAnsi="Helvetica" w:cs="Helvetica"/>
            <w:color w:val="666666"/>
            <w:sz w:val="23"/>
            <w:szCs w:val="23"/>
          </w:rPr>
          <w:t xml:space="preserve"> types associates with the class and its child class.</w:t>
        </w:r>
      </w:ins>
    </w:p>
    <w:p w:rsidR="00DA5B2F" w:rsidRPr="00DA5B2F" w:rsidRDefault="00DA5B2F" w:rsidP="00DA5B2F">
      <w:pPr>
        <w:shd w:val="clear" w:color="auto" w:fill="FFFFFF"/>
        <w:spacing w:after="0" w:line="240" w:lineRule="auto"/>
        <w:textAlignment w:val="baseline"/>
        <w:rPr>
          <w:ins w:id="108" w:author="Unknown"/>
          <w:rFonts w:ascii="Helvetica" w:eastAsia="Times New Roman" w:hAnsi="Helvetica" w:cs="Helvetica"/>
          <w:color w:val="666666"/>
          <w:sz w:val="23"/>
          <w:szCs w:val="23"/>
        </w:rPr>
      </w:pPr>
      <w:ins w:id="109" w:author="Unknown">
        <w:r w:rsidRPr="00DA5B2F">
          <w:rPr>
            <w:rFonts w:ascii="inherit" w:eastAsia="Times New Roman" w:hAnsi="inherit" w:cs="Helvetica"/>
            <w:b/>
            <w:bCs/>
            <w:color w:val="000000"/>
            <w:sz w:val="23"/>
          </w:rPr>
          <w:t>26. Difference between class and an object?</w:t>
        </w:r>
      </w:ins>
    </w:p>
    <w:p w:rsidR="00DA5B2F" w:rsidRPr="00DA5B2F" w:rsidRDefault="00DA5B2F" w:rsidP="00DA5B2F">
      <w:pPr>
        <w:shd w:val="clear" w:color="auto" w:fill="FFFFFF"/>
        <w:spacing w:before="204" w:after="204" w:line="240" w:lineRule="auto"/>
        <w:textAlignment w:val="baseline"/>
        <w:rPr>
          <w:ins w:id="110" w:author="Unknown"/>
          <w:rFonts w:ascii="Helvetica" w:eastAsia="Times New Roman" w:hAnsi="Helvetica" w:cs="Helvetica"/>
          <w:color w:val="666666"/>
          <w:sz w:val="23"/>
          <w:szCs w:val="23"/>
        </w:rPr>
      </w:pPr>
      <w:ins w:id="111" w:author="Unknown">
        <w:r w:rsidRPr="00DA5B2F">
          <w:rPr>
            <w:rFonts w:ascii="Helvetica" w:eastAsia="Times New Roman" w:hAnsi="Helvetica" w:cs="Helvetica"/>
            <w:color w:val="666666"/>
            <w:sz w:val="23"/>
            <w:szCs w:val="23"/>
          </w:rPr>
          <w:t xml:space="preserve">An object is an instance of a class. Objects hold any </w:t>
        </w:r>
        <w:proofErr w:type="gramStart"/>
        <w:r w:rsidRPr="00DA5B2F">
          <w:rPr>
            <w:rFonts w:ascii="Helvetica" w:eastAsia="Times New Roman" w:hAnsi="Helvetica" w:cs="Helvetica"/>
            <w:color w:val="666666"/>
            <w:sz w:val="23"/>
            <w:szCs w:val="23"/>
          </w:rPr>
          <w:t>information ,</w:t>
        </w:r>
        <w:proofErr w:type="gramEnd"/>
        <w:r w:rsidRPr="00DA5B2F">
          <w:rPr>
            <w:rFonts w:ascii="Helvetica" w:eastAsia="Times New Roman" w:hAnsi="Helvetica" w:cs="Helvetica"/>
            <w:color w:val="666666"/>
            <w:sz w:val="23"/>
            <w:szCs w:val="23"/>
          </w:rPr>
          <w:t xml:space="preserve"> but classes don’t have any information. Definition of properties and functions can be done at class and can be used by the object.</w:t>
        </w:r>
      </w:ins>
    </w:p>
    <w:p w:rsidR="00DA5B2F" w:rsidRPr="00DA5B2F" w:rsidRDefault="00DA5B2F" w:rsidP="00DA5B2F">
      <w:pPr>
        <w:shd w:val="clear" w:color="auto" w:fill="FFFFFF"/>
        <w:spacing w:before="204" w:after="204" w:line="240" w:lineRule="auto"/>
        <w:textAlignment w:val="baseline"/>
        <w:rPr>
          <w:ins w:id="112" w:author="Unknown"/>
          <w:rFonts w:ascii="Helvetica" w:eastAsia="Times New Roman" w:hAnsi="Helvetica" w:cs="Helvetica"/>
          <w:color w:val="666666"/>
          <w:sz w:val="23"/>
          <w:szCs w:val="23"/>
        </w:rPr>
      </w:pPr>
      <w:ins w:id="113" w:author="Unknown">
        <w:r w:rsidRPr="00DA5B2F">
          <w:rPr>
            <w:rFonts w:ascii="Helvetica" w:eastAsia="Times New Roman" w:hAnsi="Helvetica" w:cs="Helvetica"/>
            <w:color w:val="666666"/>
            <w:sz w:val="23"/>
            <w:szCs w:val="23"/>
          </w:rPr>
          <w:t>Class can have sub-classes, and an object doesn’t have sub-objects.</w:t>
        </w:r>
      </w:ins>
    </w:p>
    <w:p w:rsidR="00DA5B2F" w:rsidRPr="00DA5B2F" w:rsidRDefault="00DA5B2F" w:rsidP="00DA5B2F">
      <w:pPr>
        <w:shd w:val="clear" w:color="auto" w:fill="FFFFFF"/>
        <w:spacing w:after="0" w:line="240" w:lineRule="auto"/>
        <w:textAlignment w:val="baseline"/>
        <w:rPr>
          <w:ins w:id="114" w:author="Unknown"/>
          <w:rFonts w:ascii="Helvetica" w:eastAsia="Times New Roman" w:hAnsi="Helvetica" w:cs="Helvetica"/>
          <w:color w:val="666666"/>
          <w:sz w:val="23"/>
          <w:szCs w:val="23"/>
        </w:rPr>
      </w:pPr>
      <w:ins w:id="115" w:author="Unknown">
        <w:r w:rsidRPr="00DA5B2F">
          <w:rPr>
            <w:rFonts w:ascii="inherit" w:eastAsia="Times New Roman" w:hAnsi="inherit" w:cs="Helvetica"/>
            <w:b/>
            <w:bCs/>
            <w:color w:val="000000"/>
            <w:sz w:val="23"/>
          </w:rPr>
          <w:t>27. What is an abstraction?</w:t>
        </w:r>
      </w:ins>
    </w:p>
    <w:p w:rsidR="00DA5B2F" w:rsidRPr="00DA5B2F" w:rsidRDefault="00DA5B2F" w:rsidP="00DA5B2F">
      <w:pPr>
        <w:shd w:val="clear" w:color="auto" w:fill="FFFFFF"/>
        <w:spacing w:before="204" w:after="204" w:line="240" w:lineRule="auto"/>
        <w:textAlignment w:val="baseline"/>
        <w:rPr>
          <w:ins w:id="116" w:author="Unknown"/>
          <w:rFonts w:ascii="Helvetica" w:eastAsia="Times New Roman" w:hAnsi="Helvetica" w:cs="Helvetica"/>
          <w:color w:val="666666"/>
          <w:sz w:val="23"/>
          <w:szCs w:val="23"/>
        </w:rPr>
      </w:pPr>
      <w:ins w:id="117" w:author="Unknown">
        <w:r w:rsidRPr="00DA5B2F">
          <w:rPr>
            <w:rFonts w:ascii="Helvetica" w:eastAsia="Times New Roman" w:hAnsi="Helvetica" w:cs="Helvetica"/>
            <w:color w:val="666666"/>
            <w:sz w:val="23"/>
            <w:szCs w:val="23"/>
          </w:rPr>
          <w:t xml:space="preserve">Abstraction is a good feature of </w:t>
        </w:r>
        <w:proofErr w:type="gramStart"/>
        <w:r w:rsidRPr="00DA5B2F">
          <w:rPr>
            <w:rFonts w:ascii="Helvetica" w:eastAsia="Times New Roman" w:hAnsi="Helvetica" w:cs="Helvetica"/>
            <w:color w:val="666666"/>
            <w:sz w:val="23"/>
            <w:szCs w:val="23"/>
          </w:rPr>
          <w:t>OOPS ,</w:t>
        </w:r>
        <w:proofErr w:type="gramEnd"/>
        <w:r w:rsidRPr="00DA5B2F">
          <w:rPr>
            <w:rFonts w:ascii="Helvetica" w:eastAsia="Times New Roman" w:hAnsi="Helvetica" w:cs="Helvetica"/>
            <w:color w:val="666666"/>
            <w:sz w:val="23"/>
            <w:szCs w:val="23"/>
          </w:rPr>
          <w:t xml:space="preserve"> and it shows only the necessary details to the client of an object. Means, it shows only necessary details for an object, not the inner details of an object. Example – When you want to switch </w:t>
        </w:r>
        <w:proofErr w:type="gramStart"/>
        <w:r w:rsidRPr="00DA5B2F">
          <w:rPr>
            <w:rFonts w:ascii="Helvetica" w:eastAsia="Times New Roman" w:hAnsi="Helvetica" w:cs="Helvetica"/>
            <w:color w:val="666666"/>
            <w:sz w:val="23"/>
            <w:szCs w:val="23"/>
          </w:rPr>
          <w:t>On</w:t>
        </w:r>
        <w:proofErr w:type="gramEnd"/>
        <w:r w:rsidRPr="00DA5B2F">
          <w:rPr>
            <w:rFonts w:ascii="Helvetica" w:eastAsia="Times New Roman" w:hAnsi="Helvetica" w:cs="Helvetica"/>
            <w:color w:val="666666"/>
            <w:sz w:val="23"/>
            <w:szCs w:val="23"/>
          </w:rPr>
          <w:t xml:space="preserve"> television, it not necessary to show all the functions of TV. Whatever is required to switch on TV will be showed by using abstract class.</w:t>
        </w:r>
      </w:ins>
    </w:p>
    <w:p w:rsidR="00DA5B2F" w:rsidRPr="00DA5B2F" w:rsidRDefault="00DA5B2F" w:rsidP="00DA5B2F">
      <w:pPr>
        <w:shd w:val="clear" w:color="auto" w:fill="FFFFFF"/>
        <w:spacing w:after="0" w:line="240" w:lineRule="auto"/>
        <w:textAlignment w:val="baseline"/>
        <w:rPr>
          <w:ins w:id="118" w:author="Unknown"/>
          <w:rFonts w:ascii="Helvetica" w:eastAsia="Times New Roman" w:hAnsi="Helvetica" w:cs="Helvetica"/>
          <w:color w:val="666666"/>
          <w:sz w:val="23"/>
          <w:szCs w:val="23"/>
        </w:rPr>
      </w:pPr>
      <w:ins w:id="119" w:author="Unknown">
        <w:r w:rsidRPr="00DA5B2F">
          <w:rPr>
            <w:rFonts w:ascii="inherit" w:eastAsia="Times New Roman" w:hAnsi="inherit" w:cs="Helvetica"/>
            <w:b/>
            <w:bCs/>
            <w:color w:val="000000"/>
            <w:sz w:val="23"/>
          </w:rPr>
          <w:t>28. What are access modifiers?</w:t>
        </w:r>
      </w:ins>
    </w:p>
    <w:p w:rsidR="00DA5B2F" w:rsidRPr="00DA5B2F" w:rsidRDefault="00DA5B2F" w:rsidP="00DA5B2F">
      <w:pPr>
        <w:shd w:val="clear" w:color="auto" w:fill="FFFFFF"/>
        <w:spacing w:before="204" w:after="204" w:line="240" w:lineRule="auto"/>
        <w:textAlignment w:val="baseline"/>
        <w:rPr>
          <w:ins w:id="120" w:author="Unknown"/>
          <w:rFonts w:ascii="Helvetica" w:eastAsia="Times New Roman" w:hAnsi="Helvetica" w:cs="Helvetica"/>
          <w:color w:val="666666"/>
          <w:sz w:val="23"/>
          <w:szCs w:val="23"/>
        </w:rPr>
      </w:pPr>
      <w:ins w:id="121" w:author="Unknown">
        <w:r w:rsidRPr="00DA5B2F">
          <w:rPr>
            <w:rFonts w:ascii="Helvetica" w:eastAsia="Times New Roman" w:hAnsi="Helvetica" w:cs="Helvetica"/>
            <w:color w:val="666666"/>
            <w:sz w:val="23"/>
            <w:szCs w:val="23"/>
          </w:rPr>
          <w:t xml:space="preserve">Access modifiers determine the scope of the method or variables that can be accessed from other various objects or classes. There are 5 types of access </w:t>
        </w:r>
        <w:proofErr w:type="gramStart"/>
        <w:r w:rsidRPr="00DA5B2F">
          <w:rPr>
            <w:rFonts w:ascii="Helvetica" w:eastAsia="Times New Roman" w:hAnsi="Helvetica" w:cs="Helvetica"/>
            <w:color w:val="666666"/>
            <w:sz w:val="23"/>
            <w:szCs w:val="23"/>
          </w:rPr>
          <w:t>modifiers ,</w:t>
        </w:r>
        <w:proofErr w:type="gramEnd"/>
        <w:r w:rsidRPr="00DA5B2F">
          <w:rPr>
            <w:rFonts w:ascii="Helvetica" w:eastAsia="Times New Roman" w:hAnsi="Helvetica" w:cs="Helvetica"/>
            <w:color w:val="666666"/>
            <w:sz w:val="23"/>
            <w:szCs w:val="23"/>
          </w:rPr>
          <w:t xml:space="preserve"> and they are as follows:.</w:t>
        </w:r>
      </w:ins>
    </w:p>
    <w:p w:rsidR="00DA5B2F" w:rsidRPr="00DA5B2F" w:rsidRDefault="00DA5B2F" w:rsidP="00DA5B2F">
      <w:pPr>
        <w:numPr>
          <w:ilvl w:val="0"/>
          <w:numId w:val="4"/>
        </w:numPr>
        <w:shd w:val="clear" w:color="auto" w:fill="FFFFFF"/>
        <w:spacing w:after="0" w:line="240" w:lineRule="auto"/>
        <w:ind w:left="345" w:firstLine="0"/>
        <w:textAlignment w:val="baseline"/>
        <w:rPr>
          <w:ins w:id="122" w:author="Unknown"/>
          <w:rFonts w:ascii="inherit" w:eastAsia="Times New Roman" w:hAnsi="inherit" w:cs="Helvetica"/>
          <w:color w:val="666666"/>
          <w:sz w:val="23"/>
          <w:szCs w:val="23"/>
        </w:rPr>
      </w:pPr>
      <w:ins w:id="123" w:author="Unknown">
        <w:r w:rsidRPr="00DA5B2F">
          <w:rPr>
            <w:rFonts w:ascii="inherit" w:eastAsia="Times New Roman" w:hAnsi="inherit" w:cs="Helvetica"/>
            <w:color w:val="666666"/>
            <w:sz w:val="23"/>
            <w:szCs w:val="23"/>
          </w:rPr>
          <w:t> Private.</w:t>
        </w:r>
      </w:ins>
    </w:p>
    <w:p w:rsidR="00DA5B2F" w:rsidRPr="00DA5B2F" w:rsidRDefault="00DA5B2F" w:rsidP="00DA5B2F">
      <w:pPr>
        <w:numPr>
          <w:ilvl w:val="0"/>
          <w:numId w:val="4"/>
        </w:numPr>
        <w:shd w:val="clear" w:color="auto" w:fill="FFFFFF"/>
        <w:spacing w:after="0" w:line="240" w:lineRule="auto"/>
        <w:ind w:left="345" w:firstLine="0"/>
        <w:textAlignment w:val="baseline"/>
        <w:rPr>
          <w:ins w:id="124" w:author="Unknown"/>
          <w:rFonts w:ascii="inherit" w:eastAsia="Times New Roman" w:hAnsi="inherit" w:cs="Helvetica"/>
          <w:color w:val="666666"/>
          <w:sz w:val="23"/>
          <w:szCs w:val="23"/>
        </w:rPr>
      </w:pPr>
      <w:ins w:id="125" w:author="Unknown">
        <w:r w:rsidRPr="00DA5B2F">
          <w:rPr>
            <w:rFonts w:ascii="inherit" w:eastAsia="Times New Roman" w:hAnsi="inherit" w:cs="Helvetica"/>
            <w:color w:val="666666"/>
            <w:sz w:val="23"/>
            <w:szCs w:val="23"/>
          </w:rPr>
          <w:t>Protected.</w:t>
        </w:r>
      </w:ins>
    </w:p>
    <w:p w:rsidR="00DA5B2F" w:rsidRPr="00DA5B2F" w:rsidRDefault="00DA5B2F" w:rsidP="00DA5B2F">
      <w:pPr>
        <w:numPr>
          <w:ilvl w:val="0"/>
          <w:numId w:val="4"/>
        </w:numPr>
        <w:shd w:val="clear" w:color="auto" w:fill="FFFFFF"/>
        <w:spacing w:after="0" w:line="240" w:lineRule="auto"/>
        <w:ind w:left="345" w:firstLine="0"/>
        <w:textAlignment w:val="baseline"/>
        <w:rPr>
          <w:ins w:id="126" w:author="Unknown"/>
          <w:rFonts w:ascii="inherit" w:eastAsia="Times New Roman" w:hAnsi="inherit" w:cs="Helvetica"/>
          <w:color w:val="666666"/>
          <w:sz w:val="23"/>
          <w:szCs w:val="23"/>
        </w:rPr>
      </w:pPr>
      <w:ins w:id="127" w:author="Unknown">
        <w:r w:rsidRPr="00DA5B2F">
          <w:rPr>
            <w:rFonts w:ascii="inherit" w:eastAsia="Times New Roman" w:hAnsi="inherit" w:cs="Helvetica"/>
            <w:color w:val="666666"/>
            <w:sz w:val="23"/>
            <w:szCs w:val="23"/>
          </w:rPr>
          <w:t>Public.</w:t>
        </w:r>
      </w:ins>
    </w:p>
    <w:p w:rsidR="00DA5B2F" w:rsidRPr="00DA5B2F" w:rsidRDefault="00DA5B2F" w:rsidP="00DA5B2F">
      <w:pPr>
        <w:numPr>
          <w:ilvl w:val="0"/>
          <w:numId w:val="4"/>
        </w:numPr>
        <w:shd w:val="clear" w:color="auto" w:fill="FFFFFF"/>
        <w:spacing w:after="0" w:line="240" w:lineRule="auto"/>
        <w:ind w:left="345" w:firstLine="0"/>
        <w:textAlignment w:val="baseline"/>
        <w:rPr>
          <w:ins w:id="128" w:author="Unknown"/>
          <w:rFonts w:ascii="inherit" w:eastAsia="Times New Roman" w:hAnsi="inherit" w:cs="Helvetica"/>
          <w:color w:val="666666"/>
          <w:sz w:val="23"/>
          <w:szCs w:val="23"/>
        </w:rPr>
      </w:pPr>
      <w:ins w:id="129" w:author="Unknown">
        <w:r w:rsidRPr="00DA5B2F">
          <w:rPr>
            <w:rFonts w:ascii="inherit" w:eastAsia="Times New Roman" w:hAnsi="inherit" w:cs="Helvetica"/>
            <w:color w:val="666666"/>
            <w:sz w:val="23"/>
            <w:szCs w:val="23"/>
          </w:rPr>
          <w:t>Friend.</w:t>
        </w:r>
      </w:ins>
    </w:p>
    <w:p w:rsidR="00DA5B2F" w:rsidRPr="00DA5B2F" w:rsidRDefault="00DA5B2F" w:rsidP="00DA5B2F">
      <w:pPr>
        <w:numPr>
          <w:ilvl w:val="0"/>
          <w:numId w:val="4"/>
        </w:numPr>
        <w:shd w:val="clear" w:color="auto" w:fill="FFFFFF"/>
        <w:spacing w:after="0" w:line="240" w:lineRule="auto"/>
        <w:ind w:left="345" w:firstLine="0"/>
        <w:textAlignment w:val="baseline"/>
        <w:rPr>
          <w:ins w:id="130" w:author="Unknown"/>
          <w:rFonts w:ascii="inherit" w:eastAsia="Times New Roman" w:hAnsi="inherit" w:cs="Helvetica"/>
          <w:color w:val="666666"/>
          <w:sz w:val="23"/>
          <w:szCs w:val="23"/>
        </w:rPr>
      </w:pPr>
      <w:ins w:id="131" w:author="Unknown">
        <w:r w:rsidRPr="00DA5B2F">
          <w:rPr>
            <w:rFonts w:ascii="inherit" w:eastAsia="Times New Roman" w:hAnsi="inherit" w:cs="Helvetica"/>
            <w:color w:val="666666"/>
            <w:sz w:val="23"/>
            <w:szCs w:val="23"/>
          </w:rPr>
          <w:t>Protected Friend.</w:t>
        </w:r>
      </w:ins>
    </w:p>
    <w:p w:rsidR="00DA5B2F" w:rsidRPr="00DA5B2F" w:rsidRDefault="00DA5B2F" w:rsidP="00DA5B2F">
      <w:pPr>
        <w:shd w:val="clear" w:color="auto" w:fill="FFFFFF"/>
        <w:spacing w:after="0" w:line="240" w:lineRule="auto"/>
        <w:textAlignment w:val="baseline"/>
        <w:rPr>
          <w:ins w:id="132" w:author="Unknown"/>
          <w:rFonts w:ascii="Helvetica" w:eastAsia="Times New Roman" w:hAnsi="Helvetica" w:cs="Helvetica"/>
          <w:color w:val="666666"/>
          <w:sz w:val="23"/>
          <w:szCs w:val="23"/>
        </w:rPr>
      </w:pPr>
      <w:ins w:id="133" w:author="Unknown">
        <w:r w:rsidRPr="00DA5B2F">
          <w:rPr>
            <w:rFonts w:ascii="inherit" w:eastAsia="Times New Roman" w:hAnsi="inherit" w:cs="Helvetica"/>
            <w:b/>
            <w:bCs/>
            <w:color w:val="000000"/>
            <w:sz w:val="23"/>
          </w:rPr>
          <w:t>29. What is sealed modifiers?</w:t>
        </w:r>
      </w:ins>
    </w:p>
    <w:p w:rsidR="00DA5B2F" w:rsidRPr="00DA5B2F" w:rsidRDefault="00DA5B2F" w:rsidP="00DA5B2F">
      <w:pPr>
        <w:shd w:val="clear" w:color="auto" w:fill="FFFFFF"/>
        <w:spacing w:before="204" w:after="204" w:line="240" w:lineRule="auto"/>
        <w:textAlignment w:val="baseline"/>
        <w:rPr>
          <w:ins w:id="134" w:author="Unknown"/>
          <w:rFonts w:ascii="Helvetica" w:eastAsia="Times New Roman" w:hAnsi="Helvetica" w:cs="Helvetica"/>
          <w:color w:val="666666"/>
          <w:sz w:val="23"/>
          <w:szCs w:val="23"/>
        </w:rPr>
      </w:pPr>
      <w:ins w:id="135" w:author="Unknown">
        <w:r w:rsidRPr="00DA5B2F">
          <w:rPr>
            <w:rFonts w:ascii="Helvetica" w:eastAsia="Times New Roman" w:hAnsi="Helvetica" w:cs="Helvetica"/>
            <w:color w:val="666666"/>
            <w:sz w:val="23"/>
            <w:szCs w:val="23"/>
          </w:rPr>
          <w:lastRenderedPageBreak/>
          <w:t>Sealed modifiers are the access modifiers where it cannot be inherited by the methods. Sealed modifiers can also be applied to properties, events and methods. This modifier cannot be applied to static members.</w:t>
        </w:r>
      </w:ins>
    </w:p>
    <w:p w:rsidR="00DA5B2F" w:rsidRPr="00DA5B2F" w:rsidRDefault="00DA5B2F" w:rsidP="00DA5B2F">
      <w:pPr>
        <w:shd w:val="clear" w:color="auto" w:fill="FFFFFF"/>
        <w:spacing w:after="0" w:line="240" w:lineRule="auto"/>
        <w:textAlignment w:val="baseline"/>
        <w:rPr>
          <w:ins w:id="136" w:author="Unknown"/>
          <w:rFonts w:ascii="Helvetica" w:eastAsia="Times New Roman" w:hAnsi="Helvetica" w:cs="Helvetica"/>
          <w:color w:val="666666"/>
          <w:sz w:val="23"/>
          <w:szCs w:val="23"/>
        </w:rPr>
      </w:pPr>
      <w:ins w:id="137" w:author="Unknown">
        <w:r w:rsidRPr="00DA5B2F">
          <w:rPr>
            <w:rFonts w:ascii="inherit" w:eastAsia="Times New Roman" w:hAnsi="inherit" w:cs="Helvetica"/>
            <w:b/>
            <w:bCs/>
            <w:color w:val="000000"/>
            <w:sz w:val="23"/>
          </w:rPr>
          <w:t> </w:t>
        </w:r>
      </w:ins>
    </w:p>
    <w:p w:rsidR="00DA5B2F" w:rsidRPr="00DA5B2F" w:rsidRDefault="00DA5B2F" w:rsidP="00DA5B2F">
      <w:pPr>
        <w:shd w:val="clear" w:color="auto" w:fill="FFFFFF"/>
        <w:spacing w:after="0" w:line="240" w:lineRule="auto"/>
        <w:textAlignment w:val="baseline"/>
        <w:rPr>
          <w:ins w:id="138" w:author="Unknown"/>
          <w:rFonts w:ascii="Helvetica" w:eastAsia="Times New Roman" w:hAnsi="Helvetica" w:cs="Helvetica"/>
          <w:color w:val="666666"/>
          <w:sz w:val="23"/>
          <w:szCs w:val="23"/>
        </w:rPr>
      </w:pPr>
      <w:ins w:id="139" w:author="Unknown">
        <w:r w:rsidRPr="00DA5B2F">
          <w:rPr>
            <w:rFonts w:ascii="inherit" w:eastAsia="Times New Roman" w:hAnsi="inherit" w:cs="Helvetica"/>
            <w:b/>
            <w:bCs/>
            <w:color w:val="000000"/>
            <w:sz w:val="23"/>
          </w:rPr>
          <w:t>30. How can we call the base method without creating an instance?</w:t>
        </w:r>
      </w:ins>
    </w:p>
    <w:p w:rsidR="00DA5B2F" w:rsidRPr="00DA5B2F" w:rsidRDefault="00DA5B2F" w:rsidP="00DA5B2F">
      <w:pPr>
        <w:shd w:val="clear" w:color="auto" w:fill="FFFFFF"/>
        <w:spacing w:before="204" w:after="204" w:line="240" w:lineRule="auto"/>
        <w:textAlignment w:val="baseline"/>
        <w:rPr>
          <w:ins w:id="140" w:author="Unknown"/>
          <w:rFonts w:ascii="Helvetica" w:eastAsia="Times New Roman" w:hAnsi="Helvetica" w:cs="Helvetica"/>
          <w:color w:val="666666"/>
          <w:sz w:val="23"/>
          <w:szCs w:val="23"/>
        </w:rPr>
      </w:pPr>
      <w:ins w:id="141" w:author="Unknown">
        <w:r w:rsidRPr="00DA5B2F">
          <w:rPr>
            <w:rFonts w:ascii="Helvetica" w:eastAsia="Times New Roman" w:hAnsi="Helvetica" w:cs="Helvetica"/>
            <w:color w:val="666666"/>
            <w:sz w:val="23"/>
            <w:szCs w:val="23"/>
          </w:rPr>
          <w:t>Yes, it is possible to call the base method without creating an instance. And that method should be</w:t>
        </w:r>
        <w:proofErr w:type="gramStart"/>
        <w:r w:rsidRPr="00DA5B2F">
          <w:rPr>
            <w:rFonts w:ascii="Helvetica" w:eastAsia="Times New Roman" w:hAnsi="Helvetica" w:cs="Helvetica"/>
            <w:color w:val="666666"/>
            <w:sz w:val="23"/>
            <w:szCs w:val="23"/>
          </w:rPr>
          <w:t>,.</w:t>
        </w:r>
        <w:proofErr w:type="gramEnd"/>
      </w:ins>
    </w:p>
    <w:p w:rsidR="00DA5B2F" w:rsidRPr="00DA5B2F" w:rsidRDefault="00DA5B2F" w:rsidP="00DA5B2F">
      <w:pPr>
        <w:shd w:val="clear" w:color="auto" w:fill="FFFFFF"/>
        <w:spacing w:before="204" w:after="204" w:line="240" w:lineRule="auto"/>
        <w:textAlignment w:val="baseline"/>
        <w:rPr>
          <w:ins w:id="142" w:author="Unknown"/>
          <w:rFonts w:ascii="Helvetica" w:eastAsia="Times New Roman" w:hAnsi="Helvetica" w:cs="Helvetica"/>
          <w:color w:val="666666"/>
          <w:sz w:val="23"/>
          <w:szCs w:val="23"/>
        </w:rPr>
      </w:pPr>
      <w:proofErr w:type="gramStart"/>
      <w:ins w:id="143" w:author="Unknown">
        <w:r w:rsidRPr="00DA5B2F">
          <w:rPr>
            <w:rFonts w:ascii="Helvetica" w:eastAsia="Times New Roman" w:hAnsi="Helvetica" w:cs="Helvetica"/>
            <w:color w:val="666666"/>
            <w:sz w:val="23"/>
            <w:szCs w:val="23"/>
          </w:rPr>
          <w:t>Static method.</w:t>
        </w:r>
        <w:proofErr w:type="gramEnd"/>
      </w:ins>
    </w:p>
    <w:p w:rsidR="00DA5B2F" w:rsidRPr="00DA5B2F" w:rsidRDefault="00DA5B2F" w:rsidP="00DA5B2F">
      <w:pPr>
        <w:shd w:val="clear" w:color="auto" w:fill="FFFFFF"/>
        <w:spacing w:before="204" w:after="204" w:line="240" w:lineRule="auto"/>
        <w:textAlignment w:val="baseline"/>
        <w:rPr>
          <w:ins w:id="144" w:author="Unknown"/>
          <w:rFonts w:ascii="Helvetica" w:eastAsia="Times New Roman" w:hAnsi="Helvetica" w:cs="Helvetica"/>
          <w:color w:val="666666"/>
          <w:sz w:val="23"/>
          <w:szCs w:val="23"/>
        </w:rPr>
      </w:pPr>
      <w:proofErr w:type="gramStart"/>
      <w:ins w:id="145" w:author="Unknown">
        <w:r w:rsidRPr="00DA5B2F">
          <w:rPr>
            <w:rFonts w:ascii="Helvetica" w:eastAsia="Times New Roman" w:hAnsi="Helvetica" w:cs="Helvetica"/>
            <w:color w:val="666666"/>
            <w:sz w:val="23"/>
            <w:szCs w:val="23"/>
          </w:rPr>
          <w:t>Doing inheritance from that class.-Use Base Keyword from derived class.</w:t>
        </w:r>
        <w:proofErr w:type="gramEnd"/>
      </w:ins>
    </w:p>
    <w:p w:rsidR="00DA5B2F" w:rsidRPr="00DA5B2F" w:rsidRDefault="00DA5B2F" w:rsidP="00DA5B2F">
      <w:pPr>
        <w:shd w:val="clear" w:color="auto" w:fill="FFFFFF"/>
        <w:spacing w:after="0" w:line="240" w:lineRule="auto"/>
        <w:textAlignment w:val="baseline"/>
        <w:rPr>
          <w:ins w:id="146" w:author="Unknown"/>
          <w:rFonts w:ascii="Helvetica" w:eastAsia="Times New Roman" w:hAnsi="Helvetica" w:cs="Helvetica"/>
          <w:color w:val="666666"/>
          <w:sz w:val="23"/>
          <w:szCs w:val="23"/>
        </w:rPr>
      </w:pPr>
      <w:ins w:id="147" w:author="Unknown">
        <w:r w:rsidRPr="00DA5B2F">
          <w:rPr>
            <w:rFonts w:ascii="inherit" w:eastAsia="Times New Roman" w:hAnsi="inherit" w:cs="Helvetica"/>
            <w:b/>
            <w:bCs/>
            <w:color w:val="000000"/>
            <w:sz w:val="23"/>
          </w:rPr>
          <w:t>31. What is the difference between new and override?</w:t>
        </w:r>
      </w:ins>
    </w:p>
    <w:p w:rsidR="00DA5B2F" w:rsidRPr="00DA5B2F" w:rsidRDefault="00DA5B2F" w:rsidP="00DA5B2F">
      <w:pPr>
        <w:shd w:val="clear" w:color="auto" w:fill="FFFFFF"/>
        <w:spacing w:before="204" w:after="204" w:line="240" w:lineRule="auto"/>
        <w:textAlignment w:val="baseline"/>
        <w:rPr>
          <w:ins w:id="148" w:author="Unknown"/>
          <w:rFonts w:ascii="Helvetica" w:eastAsia="Times New Roman" w:hAnsi="Helvetica" w:cs="Helvetica"/>
          <w:color w:val="666666"/>
          <w:sz w:val="23"/>
          <w:szCs w:val="23"/>
        </w:rPr>
      </w:pPr>
      <w:ins w:id="149" w:author="Unknown">
        <w:r w:rsidRPr="00DA5B2F">
          <w:rPr>
            <w:rFonts w:ascii="Helvetica" w:eastAsia="Times New Roman" w:hAnsi="Helvetica" w:cs="Helvetica"/>
            <w:color w:val="666666"/>
            <w:sz w:val="23"/>
            <w:szCs w:val="23"/>
          </w:rPr>
          <w:t xml:space="preserve">The new modifier instructs the compiler to use the new implementation instead of the base class function. </w:t>
        </w:r>
        <w:proofErr w:type="gramStart"/>
        <w:r w:rsidRPr="00DA5B2F">
          <w:rPr>
            <w:rFonts w:ascii="Helvetica" w:eastAsia="Times New Roman" w:hAnsi="Helvetica" w:cs="Helvetica"/>
            <w:color w:val="666666"/>
            <w:sz w:val="23"/>
            <w:szCs w:val="23"/>
          </w:rPr>
          <w:t>Whereas, Override modifier helps to override the base class function.</w:t>
        </w:r>
        <w:proofErr w:type="gramEnd"/>
      </w:ins>
    </w:p>
    <w:p w:rsidR="00DA5B2F" w:rsidRPr="00DA5B2F" w:rsidRDefault="00DA5B2F" w:rsidP="00DA5B2F">
      <w:pPr>
        <w:shd w:val="clear" w:color="auto" w:fill="FFFFFF"/>
        <w:spacing w:after="0" w:line="240" w:lineRule="auto"/>
        <w:textAlignment w:val="baseline"/>
        <w:rPr>
          <w:ins w:id="150" w:author="Unknown"/>
          <w:rFonts w:ascii="Helvetica" w:eastAsia="Times New Roman" w:hAnsi="Helvetica" w:cs="Helvetica"/>
          <w:color w:val="666666"/>
          <w:sz w:val="23"/>
          <w:szCs w:val="23"/>
        </w:rPr>
      </w:pPr>
      <w:ins w:id="151" w:author="Unknown">
        <w:r w:rsidRPr="00DA5B2F">
          <w:rPr>
            <w:rFonts w:ascii="inherit" w:eastAsia="Times New Roman" w:hAnsi="inherit" w:cs="Helvetica"/>
            <w:b/>
            <w:bCs/>
            <w:color w:val="000000"/>
            <w:sz w:val="23"/>
          </w:rPr>
          <w:t>32. What are the various types of constructors?</w:t>
        </w:r>
      </w:ins>
    </w:p>
    <w:p w:rsidR="00DA5B2F" w:rsidRPr="00DA5B2F" w:rsidRDefault="00DA5B2F" w:rsidP="00DA5B2F">
      <w:pPr>
        <w:shd w:val="clear" w:color="auto" w:fill="FFFFFF"/>
        <w:spacing w:before="204" w:after="204" w:line="240" w:lineRule="auto"/>
        <w:textAlignment w:val="baseline"/>
        <w:rPr>
          <w:ins w:id="152" w:author="Unknown"/>
          <w:rFonts w:ascii="Helvetica" w:eastAsia="Times New Roman" w:hAnsi="Helvetica" w:cs="Helvetica"/>
          <w:color w:val="666666"/>
          <w:sz w:val="23"/>
          <w:szCs w:val="23"/>
        </w:rPr>
      </w:pPr>
      <w:ins w:id="153" w:author="Unknown">
        <w:r w:rsidRPr="00DA5B2F">
          <w:rPr>
            <w:rFonts w:ascii="Helvetica" w:eastAsia="Times New Roman" w:hAnsi="Helvetica" w:cs="Helvetica"/>
            <w:color w:val="666666"/>
            <w:sz w:val="23"/>
            <w:szCs w:val="23"/>
          </w:rPr>
          <w:t xml:space="preserve">There are three various types of </w:t>
        </w:r>
        <w:proofErr w:type="gramStart"/>
        <w:r w:rsidRPr="00DA5B2F">
          <w:rPr>
            <w:rFonts w:ascii="Helvetica" w:eastAsia="Times New Roman" w:hAnsi="Helvetica" w:cs="Helvetica"/>
            <w:color w:val="666666"/>
            <w:sz w:val="23"/>
            <w:szCs w:val="23"/>
          </w:rPr>
          <w:t>constructors ,</w:t>
        </w:r>
        <w:proofErr w:type="gramEnd"/>
        <w:r w:rsidRPr="00DA5B2F">
          <w:rPr>
            <w:rFonts w:ascii="Helvetica" w:eastAsia="Times New Roman" w:hAnsi="Helvetica" w:cs="Helvetica"/>
            <w:color w:val="666666"/>
            <w:sz w:val="23"/>
            <w:szCs w:val="23"/>
          </w:rPr>
          <w:t xml:space="preserve"> and they are as follows:.</w:t>
        </w:r>
      </w:ins>
    </w:p>
    <w:p w:rsidR="00DA5B2F" w:rsidRPr="00DA5B2F" w:rsidRDefault="00DA5B2F" w:rsidP="00DA5B2F">
      <w:pPr>
        <w:shd w:val="clear" w:color="auto" w:fill="FFFFFF"/>
        <w:spacing w:before="204" w:after="204" w:line="240" w:lineRule="auto"/>
        <w:textAlignment w:val="baseline"/>
        <w:rPr>
          <w:ins w:id="154" w:author="Unknown"/>
          <w:rFonts w:ascii="Helvetica" w:eastAsia="Times New Roman" w:hAnsi="Helvetica" w:cs="Helvetica"/>
          <w:color w:val="666666"/>
          <w:sz w:val="23"/>
          <w:szCs w:val="23"/>
        </w:rPr>
      </w:pPr>
      <w:ins w:id="155" w:author="Unknown">
        <w:r w:rsidRPr="00DA5B2F">
          <w:rPr>
            <w:rFonts w:ascii="Helvetica" w:eastAsia="Times New Roman" w:hAnsi="Helvetica" w:cs="Helvetica"/>
            <w:color w:val="666666"/>
            <w:sz w:val="23"/>
            <w:szCs w:val="23"/>
          </w:rPr>
          <w:t>–</w:t>
        </w:r>
        <w:proofErr w:type="gramStart"/>
        <w:r w:rsidRPr="00DA5B2F">
          <w:rPr>
            <w:rFonts w:ascii="Helvetica" w:eastAsia="Times New Roman" w:hAnsi="Helvetica" w:cs="Helvetica"/>
            <w:color w:val="666666"/>
            <w:sz w:val="23"/>
            <w:szCs w:val="23"/>
          </w:rPr>
          <w:t>  Default</w:t>
        </w:r>
        <w:proofErr w:type="gramEnd"/>
        <w:r w:rsidRPr="00DA5B2F">
          <w:rPr>
            <w:rFonts w:ascii="Helvetica" w:eastAsia="Times New Roman" w:hAnsi="Helvetica" w:cs="Helvetica"/>
            <w:color w:val="666666"/>
            <w:sz w:val="23"/>
            <w:szCs w:val="23"/>
          </w:rPr>
          <w:t xml:space="preserve"> Constructor – With no parameters.</w:t>
        </w:r>
      </w:ins>
    </w:p>
    <w:p w:rsidR="00DA5B2F" w:rsidRPr="00DA5B2F" w:rsidRDefault="00DA5B2F" w:rsidP="00DA5B2F">
      <w:pPr>
        <w:shd w:val="clear" w:color="auto" w:fill="FFFFFF"/>
        <w:spacing w:before="204" w:after="204" w:line="240" w:lineRule="auto"/>
        <w:textAlignment w:val="baseline"/>
        <w:rPr>
          <w:ins w:id="156" w:author="Unknown"/>
          <w:rFonts w:ascii="Helvetica" w:eastAsia="Times New Roman" w:hAnsi="Helvetica" w:cs="Helvetica"/>
          <w:color w:val="666666"/>
          <w:sz w:val="23"/>
          <w:szCs w:val="23"/>
        </w:rPr>
      </w:pPr>
      <w:ins w:id="157" w:author="Unknown">
        <w:r w:rsidRPr="00DA5B2F">
          <w:rPr>
            <w:rFonts w:ascii="Helvetica" w:eastAsia="Times New Roman" w:hAnsi="Helvetica" w:cs="Helvetica"/>
            <w:color w:val="666666"/>
            <w:sz w:val="23"/>
            <w:szCs w:val="23"/>
          </w:rPr>
          <w:t>–</w:t>
        </w:r>
        <w:proofErr w:type="gramStart"/>
        <w:r w:rsidRPr="00DA5B2F">
          <w:rPr>
            <w:rFonts w:ascii="Helvetica" w:eastAsia="Times New Roman" w:hAnsi="Helvetica" w:cs="Helvetica"/>
            <w:color w:val="666666"/>
            <w:sz w:val="23"/>
            <w:szCs w:val="23"/>
          </w:rPr>
          <w:t>  Parametric</w:t>
        </w:r>
        <w:proofErr w:type="gramEnd"/>
        <w:r w:rsidRPr="00DA5B2F">
          <w:rPr>
            <w:rFonts w:ascii="Helvetica" w:eastAsia="Times New Roman" w:hAnsi="Helvetica" w:cs="Helvetica"/>
            <w:color w:val="666666"/>
            <w:sz w:val="23"/>
            <w:szCs w:val="23"/>
          </w:rPr>
          <w:t xml:space="preserve"> Constructor – With Parameters. Create a new instance of a class and also passing arguments simultaneously.</w:t>
        </w:r>
      </w:ins>
    </w:p>
    <w:p w:rsidR="00DA5B2F" w:rsidRPr="00DA5B2F" w:rsidRDefault="00DA5B2F" w:rsidP="00DA5B2F">
      <w:pPr>
        <w:shd w:val="clear" w:color="auto" w:fill="FFFFFF"/>
        <w:spacing w:before="204" w:after="204" w:line="240" w:lineRule="auto"/>
        <w:textAlignment w:val="baseline"/>
        <w:rPr>
          <w:ins w:id="158" w:author="Unknown"/>
          <w:rFonts w:ascii="Helvetica" w:eastAsia="Times New Roman" w:hAnsi="Helvetica" w:cs="Helvetica"/>
          <w:color w:val="666666"/>
          <w:sz w:val="23"/>
          <w:szCs w:val="23"/>
        </w:rPr>
      </w:pPr>
      <w:ins w:id="159" w:author="Unknown">
        <w:r w:rsidRPr="00DA5B2F">
          <w:rPr>
            <w:rFonts w:ascii="Helvetica" w:eastAsia="Times New Roman" w:hAnsi="Helvetica" w:cs="Helvetica"/>
            <w:color w:val="666666"/>
            <w:sz w:val="23"/>
            <w:szCs w:val="23"/>
          </w:rPr>
          <w:t>–</w:t>
        </w:r>
        <w:proofErr w:type="gramStart"/>
        <w:r w:rsidRPr="00DA5B2F">
          <w:rPr>
            <w:rFonts w:ascii="Helvetica" w:eastAsia="Times New Roman" w:hAnsi="Helvetica" w:cs="Helvetica"/>
            <w:color w:val="666666"/>
            <w:sz w:val="23"/>
            <w:szCs w:val="23"/>
          </w:rPr>
          <w:t>  Copy</w:t>
        </w:r>
        <w:proofErr w:type="gramEnd"/>
        <w:r w:rsidRPr="00DA5B2F">
          <w:rPr>
            <w:rFonts w:ascii="Helvetica" w:eastAsia="Times New Roman" w:hAnsi="Helvetica" w:cs="Helvetica"/>
            <w:color w:val="666666"/>
            <w:sz w:val="23"/>
            <w:szCs w:val="23"/>
          </w:rPr>
          <w:t xml:space="preserve"> Constructor – Which creates a new object as a copy of an existing object.</w:t>
        </w:r>
      </w:ins>
    </w:p>
    <w:p w:rsidR="00DA5B2F" w:rsidRPr="00DA5B2F" w:rsidRDefault="00DA5B2F" w:rsidP="00DA5B2F">
      <w:pPr>
        <w:shd w:val="clear" w:color="auto" w:fill="FFFFFF"/>
        <w:spacing w:after="0" w:line="240" w:lineRule="auto"/>
        <w:textAlignment w:val="baseline"/>
        <w:rPr>
          <w:ins w:id="160" w:author="Unknown"/>
          <w:rFonts w:ascii="Helvetica" w:eastAsia="Times New Roman" w:hAnsi="Helvetica" w:cs="Helvetica"/>
          <w:color w:val="666666"/>
          <w:sz w:val="23"/>
          <w:szCs w:val="23"/>
        </w:rPr>
      </w:pPr>
      <w:ins w:id="161" w:author="Unknown">
        <w:r w:rsidRPr="00DA5B2F">
          <w:rPr>
            <w:rFonts w:ascii="inherit" w:eastAsia="Times New Roman" w:hAnsi="inherit" w:cs="Helvetica"/>
            <w:b/>
            <w:bCs/>
            <w:color w:val="000000"/>
            <w:sz w:val="23"/>
          </w:rPr>
          <w:t>33. What is early and late binding?</w:t>
        </w:r>
      </w:ins>
    </w:p>
    <w:p w:rsidR="00DA5B2F" w:rsidRPr="00DA5B2F" w:rsidRDefault="00DA5B2F" w:rsidP="00DA5B2F">
      <w:pPr>
        <w:shd w:val="clear" w:color="auto" w:fill="FFFFFF"/>
        <w:spacing w:before="204" w:after="204" w:line="240" w:lineRule="auto"/>
        <w:textAlignment w:val="baseline"/>
        <w:rPr>
          <w:ins w:id="162" w:author="Unknown"/>
          <w:rFonts w:ascii="Helvetica" w:eastAsia="Times New Roman" w:hAnsi="Helvetica" w:cs="Helvetica"/>
          <w:color w:val="666666"/>
          <w:sz w:val="23"/>
          <w:szCs w:val="23"/>
        </w:rPr>
      </w:pPr>
      <w:ins w:id="163" w:author="Unknown">
        <w:r w:rsidRPr="00DA5B2F">
          <w:rPr>
            <w:rFonts w:ascii="Helvetica" w:eastAsia="Times New Roman" w:hAnsi="Helvetica" w:cs="Helvetica"/>
            <w:color w:val="666666"/>
            <w:sz w:val="23"/>
            <w:szCs w:val="23"/>
          </w:rPr>
          <w:t>Early binding refers to assignment of values to variables during design time whereas late binding refers to assignment of values to variables during run time.</w:t>
        </w:r>
      </w:ins>
    </w:p>
    <w:p w:rsidR="00DA5B2F" w:rsidRPr="00DA5B2F" w:rsidRDefault="00DA5B2F" w:rsidP="00DA5B2F">
      <w:pPr>
        <w:shd w:val="clear" w:color="auto" w:fill="FFFFFF"/>
        <w:spacing w:after="0" w:line="240" w:lineRule="auto"/>
        <w:textAlignment w:val="baseline"/>
        <w:rPr>
          <w:ins w:id="164" w:author="Unknown"/>
          <w:rFonts w:ascii="Helvetica" w:eastAsia="Times New Roman" w:hAnsi="Helvetica" w:cs="Helvetica"/>
          <w:color w:val="666666"/>
          <w:sz w:val="23"/>
          <w:szCs w:val="23"/>
        </w:rPr>
      </w:pPr>
      <w:ins w:id="165" w:author="Unknown">
        <w:r w:rsidRPr="00DA5B2F">
          <w:rPr>
            <w:rFonts w:ascii="inherit" w:eastAsia="Times New Roman" w:hAnsi="inherit" w:cs="Helvetica"/>
            <w:b/>
            <w:bCs/>
            <w:color w:val="000000"/>
            <w:sz w:val="23"/>
          </w:rPr>
          <w:t>34. What is ‘this’ pointer?</w:t>
        </w:r>
      </w:ins>
    </w:p>
    <w:p w:rsidR="00DA5B2F" w:rsidRPr="00DA5B2F" w:rsidRDefault="00DA5B2F" w:rsidP="00DA5B2F">
      <w:pPr>
        <w:shd w:val="clear" w:color="auto" w:fill="FFFFFF"/>
        <w:spacing w:before="204" w:after="204" w:line="240" w:lineRule="auto"/>
        <w:textAlignment w:val="baseline"/>
        <w:rPr>
          <w:ins w:id="166" w:author="Unknown"/>
          <w:rFonts w:ascii="Helvetica" w:eastAsia="Times New Roman" w:hAnsi="Helvetica" w:cs="Helvetica"/>
          <w:color w:val="666666"/>
          <w:sz w:val="23"/>
          <w:szCs w:val="23"/>
        </w:rPr>
      </w:pPr>
      <w:ins w:id="167" w:author="Unknown">
        <w:r w:rsidRPr="00DA5B2F">
          <w:rPr>
            <w:rFonts w:ascii="Helvetica" w:eastAsia="Times New Roman" w:hAnsi="Helvetica" w:cs="Helvetica"/>
            <w:color w:val="666666"/>
            <w:sz w:val="23"/>
            <w:szCs w:val="23"/>
          </w:rPr>
          <w:t>THIS pointer refers to the current object of a class. THIS keyword is used as a pointer which differentiates between the current object with the global object. Basically, it refers to the current object.</w:t>
        </w:r>
      </w:ins>
    </w:p>
    <w:p w:rsidR="00DA5B2F" w:rsidRPr="00DA5B2F" w:rsidRDefault="00DA5B2F" w:rsidP="00DA5B2F">
      <w:pPr>
        <w:shd w:val="clear" w:color="auto" w:fill="FFFFFF"/>
        <w:spacing w:after="0" w:line="240" w:lineRule="auto"/>
        <w:textAlignment w:val="baseline"/>
        <w:rPr>
          <w:ins w:id="168" w:author="Unknown"/>
          <w:rFonts w:ascii="Helvetica" w:eastAsia="Times New Roman" w:hAnsi="Helvetica" w:cs="Helvetica"/>
          <w:color w:val="666666"/>
          <w:sz w:val="23"/>
          <w:szCs w:val="23"/>
        </w:rPr>
      </w:pPr>
      <w:ins w:id="169" w:author="Unknown">
        <w:r w:rsidRPr="00DA5B2F">
          <w:rPr>
            <w:rFonts w:ascii="inherit" w:eastAsia="Times New Roman" w:hAnsi="inherit" w:cs="Helvetica"/>
            <w:b/>
            <w:bCs/>
            <w:color w:val="000000"/>
            <w:sz w:val="23"/>
          </w:rPr>
          <w:t xml:space="preserve">35. What </w:t>
        </w:r>
        <w:proofErr w:type="gramStart"/>
        <w:r w:rsidRPr="00DA5B2F">
          <w:rPr>
            <w:rFonts w:ascii="inherit" w:eastAsia="Times New Roman" w:hAnsi="inherit" w:cs="Helvetica"/>
            <w:b/>
            <w:bCs/>
            <w:color w:val="000000"/>
            <w:sz w:val="23"/>
          </w:rPr>
          <w:t>is</w:t>
        </w:r>
        <w:proofErr w:type="gramEnd"/>
        <w:r w:rsidRPr="00DA5B2F">
          <w:rPr>
            <w:rFonts w:ascii="inherit" w:eastAsia="Times New Roman" w:hAnsi="inherit" w:cs="Helvetica"/>
            <w:b/>
            <w:bCs/>
            <w:color w:val="000000"/>
            <w:sz w:val="23"/>
          </w:rPr>
          <w:t xml:space="preserve"> the difference </w:t>
        </w:r>
        <w:proofErr w:type="spellStart"/>
        <w:r w:rsidRPr="00DA5B2F">
          <w:rPr>
            <w:rFonts w:ascii="inherit" w:eastAsia="Times New Roman" w:hAnsi="inherit" w:cs="Helvetica"/>
            <w:b/>
            <w:bCs/>
            <w:color w:val="000000"/>
            <w:sz w:val="23"/>
          </w:rPr>
          <w:t>betweenstructure</w:t>
        </w:r>
        <w:proofErr w:type="spellEnd"/>
        <w:r w:rsidRPr="00DA5B2F">
          <w:rPr>
            <w:rFonts w:ascii="inherit" w:eastAsia="Times New Roman" w:hAnsi="inherit" w:cs="Helvetica"/>
            <w:b/>
            <w:bCs/>
            <w:color w:val="000000"/>
            <w:sz w:val="23"/>
          </w:rPr>
          <w:t xml:space="preserve"> and a class?</w:t>
        </w:r>
      </w:ins>
    </w:p>
    <w:p w:rsidR="00DA5B2F" w:rsidRPr="00DA5B2F" w:rsidRDefault="00DA5B2F" w:rsidP="00DA5B2F">
      <w:pPr>
        <w:shd w:val="clear" w:color="auto" w:fill="FFFFFF"/>
        <w:spacing w:before="204" w:after="204" w:line="240" w:lineRule="auto"/>
        <w:textAlignment w:val="baseline"/>
        <w:rPr>
          <w:ins w:id="170" w:author="Unknown"/>
          <w:rFonts w:ascii="Helvetica" w:eastAsia="Times New Roman" w:hAnsi="Helvetica" w:cs="Helvetica"/>
          <w:color w:val="666666"/>
          <w:sz w:val="23"/>
          <w:szCs w:val="23"/>
        </w:rPr>
      </w:pPr>
      <w:ins w:id="171" w:author="Unknown">
        <w:r w:rsidRPr="00DA5B2F">
          <w:rPr>
            <w:rFonts w:ascii="Helvetica" w:eastAsia="Times New Roman" w:hAnsi="Helvetica" w:cs="Helvetica"/>
            <w:color w:val="666666"/>
            <w:sz w:val="23"/>
            <w:szCs w:val="23"/>
          </w:rPr>
          <w:t xml:space="preserve">Structure default access type is </w:t>
        </w:r>
        <w:proofErr w:type="gramStart"/>
        <w:r w:rsidRPr="00DA5B2F">
          <w:rPr>
            <w:rFonts w:ascii="Helvetica" w:eastAsia="Times New Roman" w:hAnsi="Helvetica" w:cs="Helvetica"/>
            <w:color w:val="666666"/>
            <w:sz w:val="23"/>
            <w:szCs w:val="23"/>
          </w:rPr>
          <w:t>public ,</w:t>
        </w:r>
        <w:proofErr w:type="gramEnd"/>
        <w:r w:rsidRPr="00DA5B2F">
          <w:rPr>
            <w:rFonts w:ascii="Helvetica" w:eastAsia="Times New Roman" w:hAnsi="Helvetica" w:cs="Helvetica"/>
            <w:color w:val="666666"/>
            <w:sz w:val="23"/>
            <w:szCs w:val="23"/>
          </w:rPr>
          <w:t xml:space="preserve"> but class access type is private. A structure is used for grouping data whereas class can be used for grouping data and methods. Structures are exclusively used for </w:t>
        </w:r>
        <w:proofErr w:type="spellStart"/>
        <w:r w:rsidRPr="00DA5B2F">
          <w:rPr>
            <w:rFonts w:ascii="Helvetica" w:eastAsia="Times New Roman" w:hAnsi="Helvetica" w:cs="Helvetica"/>
            <w:color w:val="666666"/>
            <w:sz w:val="23"/>
            <w:szCs w:val="23"/>
          </w:rPr>
          <w:t>dataand</w:t>
        </w:r>
        <w:proofErr w:type="spellEnd"/>
        <w:r w:rsidRPr="00DA5B2F">
          <w:rPr>
            <w:rFonts w:ascii="Helvetica" w:eastAsia="Times New Roman" w:hAnsi="Helvetica" w:cs="Helvetica"/>
            <w:color w:val="666666"/>
            <w:sz w:val="23"/>
            <w:szCs w:val="23"/>
          </w:rPr>
          <w:t xml:space="preserve"> it doesn’t require strict </w:t>
        </w:r>
        <w:proofErr w:type="gramStart"/>
        <w:r w:rsidRPr="00DA5B2F">
          <w:rPr>
            <w:rFonts w:ascii="Helvetica" w:eastAsia="Times New Roman" w:hAnsi="Helvetica" w:cs="Helvetica"/>
            <w:color w:val="666666"/>
            <w:sz w:val="23"/>
            <w:szCs w:val="23"/>
          </w:rPr>
          <w:t>validation ,</w:t>
        </w:r>
        <w:proofErr w:type="gramEnd"/>
        <w:r w:rsidRPr="00DA5B2F">
          <w:rPr>
            <w:rFonts w:ascii="Helvetica" w:eastAsia="Times New Roman" w:hAnsi="Helvetica" w:cs="Helvetica"/>
            <w:color w:val="666666"/>
            <w:sz w:val="23"/>
            <w:szCs w:val="23"/>
          </w:rPr>
          <w:t xml:space="preserve"> but classes are used to encapsulates and inherit data which requires strict validation.</w:t>
        </w:r>
      </w:ins>
    </w:p>
    <w:p w:rsidR="00DA5B2F" w:rsidRPr="00DA5B2F" w:rsidRDefault="00DA5B2F" w:rsidP="00DA5B2F">
      <w:pPr>
        <w:shd w:val="clear" w:color="auto" w:fill="FFFFFF"/>
        <w:spacing w:after="0" w:line="240" w:lineRule="auto"/>
        <w:textAlignment w:val="baseline"/>
        <w:rPr>
          <w:ins w:id="172" w:author="Unknown"/>
          <w:rFonts w:ascii="Helvetica" w:eastAsia="Times New Roman" w:hAnsi="Helvetica" w:cs="Helvetica"/>
          <w:color w:val="666666"/>
          <w:sz w:val="23"/>
          <w:szCs w:val="23"/>
        </w:rPr>
      </w:pPr>
      <w:ins w:id="173" w:author="Unknown">
        <w:r w:rsidRPr="00DA5B2F">
          <w:rPr>
            <w:rFonts w:ascii="inherit" w:eastAsia="Times New Roman" w:hAnsi="inherit" w:cs="Helvetica"/>
            <w:b/>
            <w:bCs/>
            <w:color w:val="000000"/>
            <w:sz w:val="23"/>
          </w:rPr>
          <w:t>36. What is the default access modifier in a class?</w:t>
        </w:r>
      </w:ins>
    </w:p>
    <w:p w:rsidR="00DA5B2F" w:rsidRPr="00DA5B2F" w:rsidRDefault="00DA5B2F" w:rsidP="00DA5B2F">
      <w:pPr>
        <w:shd w:val="clear" w:color="auto" w:fill="FFFFFF"/>
        <w:spacing w:before="204" w:after="204" w:line="240" w:lineRule="auto"/>
        <w:textAlignment w:val="baseline"/>
        <w:rPr>
          <w:ins w:id="174" w:author="Unknown"/>
          <w:rFonts w:ascii="Helvetica" w:eastAsia="Times New Roman" w:hAnsi="Helvetica" w:cs="Helvetica"/>
          <w:color w:val="666666"/>
          <w:sz w:val="23"/>
          <w:szCs w:val="23"/>
        </w:rPr>
      </w:pPr>
      <w:ins w:id="175" w:author="Unknown">
        <w:r w:rsidRPr="00DA5B2F">
          <w:rPr>
            <w:rFonts w:ascii="Helvetica" w:eastAsia="Times New Roman" w:hAnsi="Helvetica" w:cs="Helvetica"/>
            <w:color w:val="666666"/>
            <w:sz w:val="23"/>
            <w:szCs w:val="23"/>
          </w:rPr>
          <w:t>The default access modifier of a class is Private by default.</w:t>
        </w:r>
      </w:ins>
    </w:p>
    <w:p w:rsidR="00DA5B2F" w:rsidRPr="00DA5B2F" w:rsidRDefault="00DA5B2F" w:rsidP="00DA5B2F">
      <w:pPr>
        <w:shd w:val="clear" w:color="auto" w:fill="FFFFFF"/>
        <w:spacing w:after="0" w:line="240" w:lineRule="auto"/>
        <w:textAlignment w:val="baseline"/>
        <w:rPr>
          <w:ins w:id="176" w:author="Unknown"/>
          <w:rFonts w:ascii="Helvetica" w:eastAsia="Times New Roman" w:hAnsi="Helvetica" w:cs="Helvetica"/>
          <w:color w:val="666666"/>
          <w:sz w:val="23"/>
          <w:szCs w:val="23"/>
        </w:rPr>
      </w:pPr>
      <w:ins w:id="177" w:author="Unknown">
        <w:r w:rsidRPr="00DA5B2F">
          <w:rPr>
            <w:rFonts w:ascii="inherit" w:eastAsia="Times New Roman" w:hAnsi="inherit" w:cs="Helvetica"/>
            <w:b/>
            <w:bCs/>
            <w:color w:val="000000"/>
            <w:sz w:val="23"/>
          </w:rPr>
          <w:t>37. What is pure virtual function?</w:t>
        </w:r>
      </w:ins>
    </w:p>
    <w:p w:rsidR="00DA5B2F" w:rsidRPr="00DA5B2F" w:rsidRDefault="00DA5B2F" w:rsidP="00DA5B2F">
      <w:pPr>
        <w:shd w:val="clear" w:color="auto" w:fill="FFFFFF"/>
        <w:spacing w:before="204" w:after="204" w:line="240" w:lineRule="auto"/>
        <w:textAlignment w:val="baseline"/>
        <w:rPr>
          <w:ins w:id="178" w:author="Unknown"/>
          <w:rFonts w:ascii="Helvetica" w:eastAsia="Times New Roman" w:hAnsi="Helvetica" w:cs="Helvetica"/>
          <w:color w:val="666666"/>
          <w:sz w:val="23"/>
          <w:szCs w:val="23"/>
        </w:rPr>
      </w:pPr>
      <w:ins w:id="179" w:author="Unknown">
        <w:r w:rsidRPr="00DA5B2F">
          <w:rPr>
            <w:rFonts w:ascii="Helvetica" w:eastAsia="Times New Roman" w:hAnsi="Helvetica" w:cs="Helvetica"/>
            <w:color w:val="666666"/>
            <w:sz w:val="23"/>
            <w:szCs w:val="23"/>
          </w:rPr>
          <w:lastRenderedPageBreak/>
          <w:t xml:space="preserve">A pure virtual function is a function which can be overridden in the derived </w:t>
        </w:r>
        <w:proofErr w:type="spellStart"/>
        <w:r w:rsidRPr="00DA5B2F">
          <w:rPr>
            <w:rFonts w:ascii="Helvetica" w:eastAsia="Times New Roman" w:hAnsi="Helvetica" w:cs="Helvetica"/>
            <w:color w:val="666666"/>
            <w:sz w:val="23"/>
            <w:szCs w:val="23"/>
          </w:rPr>
          <w:t>classbut</w:t>
        </w:r>
        <w:proofErr w:type="spellEnd"/>
        <w:r w:rsidRPr="00DA5B2F">
          <w:rPr>
            <w:rFonts w:ascii="Helvetica" w:eastAsia="Times New Roman" w:hAnsi="Helvetica" w:cs="Helvetica"/>
            <w:color w:val="666666"/>
            <w:sz w:val="23"/>
            <w:szCs w:val="23"/>
          </w:rPr>
          <w:t xml:space="preserve"> cannot be defined. A virtual function can be declared as Pure by using the operator =0.</w:t>
        </w:r>
      </w:ins>
    </w:p>
    <w:p w:rsidR="00DA5B2F" w:rsidRPr="00DA5B2F" w:rsidRDefault="00DA5B2F" w:rsidP="00DA5B2F">
      <w:pPr>
        <w:shd w:val="clear" w:color="auto" w:fill="FFFFFF"/>
        <w:spacing w:before="204" w:after="204" w:line="240" w:lineRule="auto"/>
        <w:textAlignment w:val="baseline"/>
        <w:rPr>
          <w:ins w:id="180" w:author="Unknown"/>
          <w:rFonts w:ascii="Helvetica" w:eastAsia="Times New Roman" w:hAnsi="Helvetica" w:cs="Helvetica"/>
          <w:color w:val="666666"/>
          <w:sz w:val="23"/>
          <w:szCs w:val="23"/>
        </w:rPr>
      </w:pPr>
      <w:proofErr w:type="gramStart"/>
      <w:ins w:id="181" w:author="Unknown">
        <w:r w:rsidRPr="00DA5B2F">
          <w:rPr>
            <w:rFonts w:ascii="Helvetica" w:eastAsia="Times New Roman" w:hAnsi="Helvetica" w:cs="Helvetica"/>
            <w:color w:val="666666"/>
            <w:sz w:val="23"/>
            <w:szCs w:val="23"/>
          </w:rPr>
          <w:t>Example -.</w:t>
        </w:r>
        <w:proofErr w:type="gramEnd"/>
      </w:ins>
    </w:p>
    <w:p w:rsidR="00DA5B2F" w:rsidRPr="00DA5B2F" w:rsidRDefault="00DA5B2F" w:rsidP="00DA5B2F">
      <w:pPr>
        <w:spacing w:after="0" w:line="240" w:lineRule="auto"/>
        <w:textAlignment w:val="baseline"/>
        <w:rPr>
          <w:ins w:id="182" w:author="Unknown"/>
          <w:rFonts w:ascii="inherit" w:eastAsia="Times New Roman" w:hAnsi="inherit" w:cs="Courier New"/>
          <w:color w:val="666666"/>
          <w:sz w:val="24"/>
          <w:szCs w:val="24"/>
        </w:rPr>
      </w:pPr>
      <w:ins w:id="183" w:author="Unknown">
        <w:r w:rsidRPr="00DA5B2F">
          <w:rPr>
            <w:rFonts w:ascii="inherit" w:eastAsia="Times New Roman" w:hAnsi="inherit" w:cs="Courier New"/>
            <w:color w:val="666666"/>
            <w:sz w:val="24"/>
            <w:szCs w:val="24"/>
          </w:rPr>
          <w:t>C#</w:t>
        </w:r>
      </w:ins>
    </w:p>
    <w:p w:rsidR="00DA5B2F" w:rsidRPr="00DA5B2F" w:rsidRDefault="00DA5B2F" w:rsidP="00DA5B2F">
      <w:pPr>
        <w:spacing w:after="180" w:line="240" w:lineRule="auto"/>
        <w:textAlignment w:val="baseline"/>
        <w:rPr>
          <w:ins w:id="184" w:author="Unknown"/>
          <w:rFonts w:ascii="Courier New" w:eastAsia="Times New Roman" w:hAnsi="Courier New" w:cs="Courier New"/>
          <w:color w:val="666666"/>
          <w:sz w:val="24"/>
          <w:szCs w:val="24"/>
        </w:rPr>
      </w:pPr>
      <w:ins w:id="185" w:author="Unknown">
        <w:r w:rsidRPr="00DA5B2F">
          <w:rPr>
            <w:rFonts w:ascii="Courier New" w:eastAsia="Times New Roman" w:hAnsi="Courier New" w:cs="Courier New"/>
            <w:color w:val="666666"/>
            <w:sz w:val="24"/>
            <w:szCs w:val="24"/>
          </w:rPr>
          <w:object w:dxaOrig="2730" w:dyaOrig="1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36.5pt;height:69.75pt" o:ole="">
              <v:imagedata r:id="rId5" o:title=""/>
            </v:shape>
            <w:control r:id="rId6" w:name="DefaultOcxName5" w:shapeid="_x0000_i1044"/>
          </w:object>
        </w:r>
      </w:ins>
    </w:p>
    <w:tbl>
      <w:tblPr>
        <w:tblW w:w="0" w:type="auto"/>
        <w:tblCellSpacing w:w="15" w:type="dxa"/>
        <w:tblCellMar>
          <w:top w:w="15" w:type="dxa"/>
          <w:left w:w="15" w:type="dxa"/>
          <w:bottom w:w="15" w:type="dxa"/>
          <w:right w:w="15" w:type="dxa"/>
        </w:tblCellMar>
        <w:tblLook w:val="04A0"/>
      </w:tblPr>
      <w:tblGrid>
        <w:gridCol w:w="175"/>
        <w:gridCol w:w="9275"/>
      </w:tblGrid>
      <w:tr w:rsidR="00DA5B2F" w:rsidRPr="00DA5B2F" w:rsidTr="00DA5B2F">
        <w:trPr>
          <w:tblCellSpacing w:w="15" w:type="dxa"/>
        </w:trPr>
        <w:tc>
          <w:tcPr>
            <w:tcW w:w="0" w:type="auto"/>
            <w:tcBorders>
              <w:top w:val="nil"/>
              <w:left w:val="nil"/>
              <w:bottom w:val="nil"/>
              <w:right w:val="nil"/>
            </w:tcBorders>
            <w:shd w:val="clear" w:color="auto" w:fill="F8F8F8"/>
            <w:vAlign w:val="center"/>
            <w:hideMark/>
          </w:tcPr>
          <w:p w:rsidR="00DA5B2F" w:rsidRPr="00DA5B2F" w:rsidRDefault="00DA5B2F" w:rsidP="00DA5B2F">
            <w:pPr>
              <w:spacing w:after="0" w:line="240" w:lineRule="auto"/>
              <w:jc w:val="center"/>
              <w:textAlignment w:val="baseline"/>
              <w:rPr>
                <w:rFonts w:ascii="inherit" w:eastAsia="Times New Roman" w:hAnsi="inherit" w:cs="Times New Roman"/>
                <w:sz w:val="20"/>
                <w:szCs w:val="20"/>
              </w:rPr>
            </w:pPr>
            <w:r w:rsidRPr="00DA5B2F">
              <w:rPr>
                <w:rFonts w:ascii="inherit" w:eastAsia="Times New Roman" w:hAnsi="inherit" w:cs="Times New Roman"/>
                <w:sz w:val="20"/>
                <w:szCs w:val="20"/>
              </w:rPr>
              <w:t>1</w:t>
            </w:r>
          </w:p>
          <w:p w:rsidR="00DA5B2F" w:rsidRPr="00DA5B2F" w:rsidRDefault="00DA5B2F" w:rsidP="00DA5B2F">
            <w:pPr>
              <w:spacing w:after="0" w:line="240" w:lineRule="auto"/>
              <w:jc w:val="center"/>
              <w:textAlignment w:val="baseline"/>
              <w:rPr>
                <w:rFonts w:ascii="inherit" w:eastAsia="Times New Roman" w:hAnsi="inherit" w:cs="Times New Roman"/>
                <w:sz w:val="20"/>
                <w:szCs w:val="20"/>
              </w:rPr>
            </w:pPr>
            <w:r w:rsidRPr="00DA5B2F">
              <w:rPr>
                <w:rFonts w:ascii="inherit" w:eastAsia="Times New Roman" w:hAnsi="inherit" w:cs="Times New Roman"/>
                <w:sz w:val="20"/>
                <w:szCs w:val="20"/>
              </w:rPr>
              <w:t>2</w:t>
            </w:r>
          </w:p>
          <w:p w:rsidR="00DA5B2F" w:rsidRPr="00DA5B2F" w:rsidRDefault="00DA5B2F" w:rsidP="00DA5B2F">
            <w:pPr>
              <w:spacing w:after="0" w:line="240" w:lineRule="auto"/>
              <w:jc w:val="center"/>
              <w:textAlignment w:val="baseline"/>
              <w:rPr>
                <w:rFonts w:ascii="inherit" w:eastAsia="Times New Roman" w:hAnsi="inherit" w:cs="Times New Roman"/>
                <w:sz w:val="20"/>
                <w:szCs w:val="20"/>
              </w:rPr>
            </w:pPr>
            <w:r w:rsidRPr="00DA5B2F">
              <w:rPr>
                <w:rFonts w:ascii="inherit" w:eastAsia="Times New Roman" w:hAnsi="inherit" w:cs="Times New Roman"/>
                <w:sz w:val="20"/>
                <w:szCs w:val="20"/>
              </w:rPr>
              <w:t>3</w:t>
            </w:r>
          </w:p>
        </w:tc>
        <w:tc>
          <w:tcPr>
            <w:tcW w:w="12195" w:type="dxa"/>
            <w:tcBorders>
              <w:top w:val="nil"/>
              <w:left w:val="nil"/>
              <w:bottom w:val="nil"/>
              <w:right w:val="nil"/>
            </w:tcBorders>
            <w:shd w:val="clear" w:color="auto" w:fill="F8F8F8"/>
            <w:vAlign w:val="center"/>
            <w:hideMark/>
          </w:tcPr>
          <w:p w:rsidR="00DA5B2F" w:rsidRPr="00DA5B2F" w:rsidRDefault="00DA5B2F" w:rsidP="00DA5B2F">
            <w:pPr>
              <w:spacing w:after="0" w:line="240" w:lineRule="auto"/>
              <w:textAlignment w:val="baseline"/>
              <w:rPr>
                <w:rFonts w:ascii="inherit" w:eastAsia="Times New Roman" w:hAnsi="inherit" w:cs="Times New Roman"/>
                <w:color w:val="000000"/>
                <w:sz w:val="20"/>
                <w:szCs w:val="20"/>
              </w:rPr>
            </w:pPr>
            <w:r w:rsidRPr="00DA5B2F">
              <w:rPr>
                <w:rFonts w:ascii="inherit" w:eastAsia="Times New Roman" w:hAnsi="inherit" w:cs="Times New Roman"/>
                <w:color w:val="000000"/>
                <w:sz w:val="20"/>
              </w:rPr>
              <w:t>Virtual void function1() // Virtual, Not pure</w:t>
            </w:r>
          </w:p>
          <w:p w:rsidR="00DA5B2F" w:rsidRPr="00DA5B2F" w:rsidRDefault="00DA5B2F" w:rsidP="00DA5B2F">
            <w:pPr>
              <w:spacing w:after="0" w:line="240" w:lineRule="auto"/>
              <w:textAlignment w:val="baseline"/>
              <w:rPr>
                <w:rFonts w:ascii="inherit" w:eastAsia="Times New Roman" w:hAnsi="inherit" w:cs="Times New Roman"/>
                <w:color w:val="000000"/>
                <w:sz w:val="20"/>
                <w:szCs w:val="20"/>
              </w:rPr>
            </w:pPr>
            <w:r w:rsidRPr="00DA5B2F">
              <w:rPr>
                <w:rFonts w:ascii="inherit" w:eastAsia="Times New Roman" w:hAnsi="inherit" w:cs="Times New Roman"/>
                <w:color w:val="000000"/>
                <w:sz w:val="20"/>
                <w:szCs w:val="20"/>
              </w:rPr>
              <w:t> </w:t>
            </w:r>
          </w:p>
          <w:p w:rsidR="00DA5B2F" w:rsidRPr="00DA5B2F" w:rsidRDefault="00DA5B2F" w:rsidP="00DA5B2F">
            <w:pPr>
              <w:spacing w:after="0" w:line="240" w:lineRule="auto"/>
              <w:textAlignment w:val="baseline"/>
              <w:rPr>
                <w:rFonts w:ascii="inherit" w:eastAsia="Times New Roman" w:hAnsi="inherit" w:cs="Times New Roman"/>
                <w:color w:val="000000"/>
                <w:sz w:val="20"/>
                <w:szCs w:val="20"/>
              </w:rPr>
            </w:pPr>
            <w:r w:rsidRPr="00DA5B2F">
              <w:rPr>
                <w:rFonts w:ascii="inherit" w:eastAsia="Times New Roman" w:hAnsi="inherit" w:cs="Times New Roman"/>
                <w:color w:val="000000"/>
                <w:sz w:val="20"/>
              </w:rPr>
              <w:t>Virtual void function2() = 0 //Pure virtual</w:t>
            </w:r>
          </w:p>
        </w:tc>
      </w:tr>
    </w:tbl>
    <w:p w:rsidR="00DA5B2F" w:rsidRPr="00DA5B2F" w:rsidRDefault="00DA5B2F" w:rsidP="00DA5B2F">
      <w:pPr>
        <w:shd w:val="clear" w:color="auto" w:fill="FFFFFF"/>
        <w:spacing w:before="204" w:after="204" w:line="240" w:lineRule="auto"/>
        <w:textAlignment w:val="baseline"/>
        <w:rPr>
          <w:ins w:id="186" w:author="Unknown"/>
          <w:rFonts w:ascii="Helvetica" w:eastAsia="Times New Roman" w:hAnsi="Helvetica" w:cs="Helvetica"/>
          <w:color w:val="666666"/>
          <w:sz w:val="23"/>
          <w:szCs w:val="23"/>
        </w:rPr>
      </w:pPr>
      <w:ins w:id="187" w:author="Unknown">
        <w:r w:rsidRPr="00DA5B2F">
          <w:rPr>
            <w:rFonts w:ascii="Helvetica" w:eastAsia="Times New Roman" w:hAnsi="Helvetica" w:cs="Helvetica"/>
            <w:color w:val="666666"/>
            <w:sz w:val="23"/>
            <w:szCs w:val="23"/>
          </w:rPr>
          <w:t> </w:t>
        </w:r>
      </w:ins>
    </w:p>
    <w:p w:rsidR="00DA5B2F" w:rsidRPr="00DA5B2F" w:rsidRDefault="00DA5B2F" w:rsidP="00DA5B2F">
      <w:pPr>
        <w:shd w:val="clear" w:color="auto" w:fill="FFFFFF"/>
        <w:spacing w:after="0" w:line="240" w:lineRule="auto"/>
        <w:textAlignment w:val="baseline"/>
        <w:rPr>
          <w:ins w:id="188" w:author="Unknown"/>
          <w:rFonts w:ascii="Helvetica" w:eastAsia="Times New Roman" w:hAnsi="Helvetica" w:cs="Helvetica"/>
          <w:color w:val="666666"/>
          <w:sz w:val="23"/>
          <w:szCs w:val="23"/>
        </w:rPr>
      </w:pPr>
      <w:ins w:id="189" w:author="Unknown">
        <w:r w:rsidRPr="00DA5B2F">
          <w:rPr>
            <w:rFonts w:ascii="inherit" w:eastAsia="Times New Roman" w:hAnsi="inherit" w:cs="Helvetica"/>
            <w:b/>
            <w:bCs/>
            <w:color w:val="000000"/>
            <w:sz w:val="23"/>
          </w:rPr>
          <w:t>38. What are all the operators that cannot be overloaded?</w:t>
        </w:r>
      </w:ins>
    </w:p>
    <w:p w:rsidR="00DA5B2F" w:rsidRPr="00DA5B2F" w:rsidRDefault="00DA5B2F" w:rsidP="00DA5B2F">
      <w:pPr>
        <w:shd w:val="clear" w:color="auto" w:fill="FFFFFF"/>
        <w:spacing w:before="204" w:after="204" w:line="240" w:lineRule="auto"/>
        <w:textAlignment w:val="baseline"/>
        <w:rPr>
          <w:ins w:id="190" w:author="Unknown"/>
          <w:rFonts w:ascii="Helvetica" w:eastAsia="Times New Roman" w:hAnsi="Helvetica" w:cs="Helvetica"/>
          <w:color w:val="666666"/>
          <w:sz w:val="23"/>
          <w:szCs w:val="23"/>
        </w:rPr>
      </w:pPr>
      <w:ins w:id="191" w:author="Unknown">
        <w:r w:rsidRPr="00DA5B2F">
          <w:rPr>
            <w:rFonts w:ascii="Helvetica" w:eastAsia="Times New Roman" w:hAnsi="Helvetica" w:cs="Helvetica"/>
            <w:color w:val="666666"/>
            <w:sz w:val="23"/>
            <w:szCs w:val="23"/>
          </w:rPr>
          <w:t>Following are the operators that cannot be overloaded -.</w:t>
        </w:r>
      </w:ins>
    </w:p>
    <w:p w:rsidR="00DA5B2F" w:rsidRPr="00DA5B2F" w:rsidRDefault="00DA5B2F" w:rsidP="00DA5B2F">
      <w:pPr>
        <w:numPr>
          <w:ilvl w:val="0"/>
          <w:numId w:val="5"/>
        </w:numPr>
        <w:shd w:val="clear" w:color="auto" w:fill="FFFFFF"/>
        <w:spacing w:after="0" w:line="240" w:lineRule="auto"/>
        <w:ind w:left="465" w:firstLine="0"/>
        <w:textAlignment w:val="baseline"/>
        <w:rPr>
          <w:ins w:id="192" w:author="Unknown"/>
          <w:rFonts w:ascii="inherit" w:eastAsia="Times New Roman" w:hAnsi="inherit" w:cs="Helvetica"/>
          <w:color w:val="666666"/>
          <w:sz w:val="23"/>
          <w:szCs w:val="23"/>
        </w:rPr>
      </w:pPr>
      <w:ins w:id="193" w:author="Unknown">
        <w:r w:rsidRPr="00DA5B2F">
          <w:rPr>
            <w:rFonts w:ascii="inherit" w:eastAsia="Times New Roman" w:hAnsi="inherit" w:cs="Helvetica"/>
            <w:color w:val="666666"/>
            <w:sz w:val="23"/>
            <w:szCs w:val="23"/>
          </w:rPr>
          <w:t>Scope Resolution (:: )</w:t>
        </w:r>
      </w:ins>
    </w:p>
    <w:p w:rsidR="00DA5B2F" w:rsidRPr="00DA5B2F" w:rsidRDefault="00DA5B2F" w:rsidP="00DA5B2F">
      <w:pPr>
        <w:numPr>
          <w:ilvl w:val="0"/>
          <w:numId w:val="5"/>
        </w:numPr>
        <w:shd w:val="clear" w:color="auto" w:fill="FFFFFF"/>
        <w:spacing w:after="0" w:line="240" w:lineRule="auto"/>
        <w:ind w:left="465" w:firstLine="0"/>
        <w:textAlignment w:val="baseline"/>
        <w:rPr>
          <w:ins w:id="194" w:author="Unknown"/>
          <w:rFonts w:ascii="inherit" w:eastAsia="Times New Roman" w:hAnsi="inherit" w:cs="Helvetica"/>
          <w:color w:val="666666"/>
          <w:sz w:val="23"/>
          <w:szCs w:val="23"/>
        </w:rPr>
      </w:pPr>
      <w:ins w:id="195" w:author="Unknown">
        <w:r w:rsidRPr="00DA5B2F">
          <w:rPr>
            <w:rFonts w:ascii="inherit" w:eastAsia="Times New Roman" w:hAnsi="inherit" w:cs="Helvetica"/>
            <w:color w:val="666666"/>
            <w:sz w:val="23"/>
            <w:szCs w:val="23"/>
          </w:rPr>
          <w:t>Member Selection (.)</w:t>
        </w:r>
      </w:ins>
    </w:p>
    <w:p w:rsidR="00DA5B2F" w:rsidRPr="00DA5B2F" w:rsidRDefault="00DA5B2F" w:rsidP="00DA5B2F">
      <w:pPr>
        <w:numPr>
          <w:ilvl w:val="0"/>
          <w:numId w:val="5"/>
        </w:numPr>
        <w:shd w:val="clear" w:color="auto" w:fill="FFFFFF"/>
        <w:spacing w:after="0" w:line="240" w:lineRule="auto"/>
        <w:ind w:left="465" w:firstLine="0"/>
        <w:textAlignment w:val="baseline"/>
        <w:rPr>
          <w:ins w:id="196" w:author="Unknown"/>
          <w:rFonts w:ascii="inherit" w:eastAsia="Times New Roman" w:hAnsi="inherit" w:cs="Helvetica"/>
          <w:color w:val="666666"/>
          <w:sz w:val="23"/>
          <w:szCs w:val="23"/>
        </w:rPr>
      </w:pPr>
      <w:ins w:id="197" w:author="Unknown">
        <w:r w:rsidRPr="00DA5B2F">
          <w:rPr>
            <w:rFonts w:ascii="inherit" w:eastAsia="Times New Roman" w:hAnsi="inherit" w:cs="Helvetica"/>
            <w:color w:val="666666"/>
            <w:sz w:val="23"/>
            <w:szCs w:val="23"/>
          </w:rPr>
          <w:t>Member selection through a pointer to function (.*)</w:t>
        </w:r>
      </w:ins>
    </w:p>
    <w:p w:rsidR="00DA5B2F" w:rsidRPr="00DA5B2F" w:rsidRDefault="00DA5B2F" w:rsidP="00DA5B2F">
      <w:pPr>
        <w:shd w:val="clear" w:color="auto" w:fill="FFFFFF"/>
        <w:spacing w:after="0" w:line="240" w:lineRule="auto"/>
        <w:textAlignment w:val="baseline"/>
        <w:rPr>
          <w:ins w:id="198" w:author="Unknown"/>
          <w:rFonts w:ascii="Helvetica" w:eastAsia="Times New Roman" w:hAnsi="Helvetica" w:cs="Helvetica"/>
          <w:color w:val="666666"/>
          <w:sz w:val="23"/>
          <w:szCs w:val="23"/>
        </w:rPr>
      </w:pPr>
      <w:ins w:id="199" w:author="Unknown">
        <w:r w:rsidRPr="00DA5B2F">
          <w:rPr>
            <w:rFonts w:ascii="inherit" w:eastAsia="Times New Roman" w:hAnsi="inherit" w:cs="Helvetica"/>
            <w:b/>
            <w:bCs/>
            <w:color w:val="000000"/>
            <w:sz w:val="23"/>
          </w:rPr>
          <w:t> </w:t>
        </w:r>
      </w:ins>
    </w:p>
    <w:p w:rsidR="00DA5B2F" w:rsidRPr="00DA5B2F" w:rsidRDefault="00DA5B2F" w:rsidP="00DA5B2F">
      <w:pPr>
        <w:shd w:val="clear" w:color="auto" w:fill="FFFFFF"/>
        <w:spacing w:after="0" w:line="240" w:lineRule="auto"/>
        <w:textAlignment w:val="baseline"/>
        <w:rPr>
          <w:ins w:id="200" w:author="Unknown"/>
          <w:rFonts w:ascii="Helvetica" w:eastAsia="Times New Roman" w:hAnsi="Helvetica" w:cs="Helvetica"/>
          <w:color w:val="666666"/>
          <w:sz w:val="23"/>
          <w:szCs w:val="23"/>
        </w:rPr>
      </w:pPr>
      <w:ins w:id="201" w:author="Unknown">
        <w:r w:rsidRPr="00DA5B2F">
          <w:rPr>
            <w:rFonts w:ascii="inherit" w:eastAsia="Times New Roman" w:hAnsi="inherit" w:cs="Helvetica"/>
            <w:b/>
            <w:bCs/>
            <w:color w:val="000000"/>
            <w:sz w:val="23"/>
          </w:rPr>
          <w:t>39. What is dynamic or run time polymorphism?</w:t>
        </w:r>
      </w:ins>
    </w:p>
    <w:p w:rsidR="00DA5B2F" w:rsidRPr="00DA5B2F" w:rsidRDefault="00DA5B2F" w:rsidP="00DA5B2F">
      <w:pPr>
        <w:shd w:val="clear" w:color="auto" w:fill="FFFFFF"/>
        <w:spacing w:before="204" w:after="204" w:line="240" w:lineRule="auto"/>
        <w:textAlignment w:val="baseline"/>
        <w:rPr>
          <w:ins w:id="202" w:author="Unknown"/>
          <w:rFonts w:ascii="Helvetica" w:eastAsia="Times New Roman" w:hAnsi="Helvetica" w:cs="Helvetica"/>
          <w:color w:val="666666"/>
          <w:sz w:val="23"/>
          <w:szCs w:val="23"/>
        </w:rPr>
      </w:pPr>
      <w:ins w:id="203" w:author="Unknown">
        <w:r w:rsidRPr="00DA5B2F">
          <w:rPr>
            <w:rFonts w:ascii="Helvetica" w:eastAsia="Times New Roman" w:hAnsi="Helvetica" w:cs="Helvetica"/>
            <w:color w:val="666666"/>
            <w:sz w:val="23"/>
            <w:szCs w:val="23"/>
          </w:rPr>
          <w:t xml:space="preserve">Dynamic or Run time polymorphism is also known as method overriding in which call to an overridden function is resolved during run time, not at the compile time. It means having two or more methods with the same </w:t>
        </w:r>
        <w:proofErr w:type="spellStart"/>
        <w:r w:rsidRPr="00DA5B2F">
          <w:rPr>
            <w:rFonts w:ascii="Helvetica" w:eastAsia="Times New Roman" w:hAnsi="Helvetica" w:cs="Helvetica"/>
            <w:color w:val="666666"/>
            <w:sz w:val="23"/>
            <w:szCs w:val="23"/>
          </w:rPr>
          <w:t>name</w:t>
        </w:r>
        <w:proofErr w:type="gramStart"/>
        <w:r w:rsidRPr="00DA5B2F">
          <w:rPr>
            <w:rFonts w:ascii="Helvetica" w:eastAsia="Times New Roman" w:hAnsi="Helvetica" w:cs="Helvetica"/>
            <w:color w:val="666666"/>
            <w:sz w:val="23"/>
            <w:szCs w:val="23"/>
          </w:rPr>
          <w:t>,same</w:t>
        </w:r>
        <w:proofErr w:type="spellEnd"/>
        <w:proofErr w:type="gramEnd"/>
        <w:r w:rsidRPr="00DA5B2F">
          <w:rPr>
            <w:rFonts w:ascii="Helvetica" w:eastAsia="Times New Roman" w:hAnsi="Helvetica" w:cs="Helvetica"/>
            <w:color w:val="666666"/>
            <w:sz w:val="23"/>
            <w:szCs w:val="23"/>
          </w:rPr>
          <w:t xml:space="preserve"> signature but with different implementation.</w:t>
        </w:r>
      </w:ins>
    </w:p>
    <w:p w:rsidR="00DA5B2F" w:rsidRPr="00DA5B2F" w:rsidRDefault="00DA5B2F" w:rsidP="00DA5B2F">
      <w:pPr>
        <w:shd w:val="clear" w:color="auto" w:fill="FFFFFF"/>
        <w:spacing w:after="0" w:line="240" w:lineRule="auto"/>
        <w:textAlignment w:val="baseline"/>
        <w:rPr>
          <w:ins w:id="204" w:author="Unknown"/>
          <w:rFonts w:ascii="Helvetica" w:eastAsia="Times New Roman" w:hAnsi="Helvetica" w:cs="Helvetica"/>
          <w:color w:val="666666"/>
          <w:sz w:val="23"/>
          <w:szCs w:val="23"/>
        </w:rPr>
      </w:pPr>
      <w:ins w:id="205" w:author="Unknown">
        <w:r w:rsidRPr="00DA5B2F">
          <w:rPr>
            <w:rFonts w:ascii="inherit" w:eastAsia="Times New Roman" w:hAnsi="inherit" w:cs="Helvetica"/>
            <w:b/>
            <w:bCs/>
            <w:color w:val="000000"/>
            <w:sz w:val="23"/>
          </w:rPr>
          <w:t>40. Do we require parameter for constructors?</w:t>
        </w:r>
      </w:ins>
    </w:p>
    <w:p w:rsidR="00DA5B2F" w:rsidRPr="00DA5B2F" w:rsidRDefault="00DA5B2F" w:rsidP="00DA5B2F">
      <w:pPr>
        <w:shd w:val="clear" w:color="auto" w:fill="FFFFFF"/>
        <w:spacing w:before="204" w:after="204" w:line="240" w:lineRule="auto"/>
        <w:textAlignment w:val="baseline"/>
        <w:rPr>
          <w:ins w:id="206" w:author="Unknown"/>
          <w:rFonts w:ascii="Helvetica" w:eastAsia="Times New Roman" w:hAnsi="Helvetica" w:cs="Helvetica"/>
          <w:color w:val="666666"/>
          <w:sz w:val="23"/>
          <w:szCs w:val="23"/>
        </w:rPr>
      </w:pPr>
      <w:ins w:id="207" w:author="Unknown">
        <w:r w:rsidRPr="00DA5B2F">
          <w:rPr>
            <w:rFonts w:ascii="Helvetica" w:eastAsia="Times New Roman" w:hAnsi="Helvetica" w:cs="Helvetica"/>
            <w:color w:val="666666"/>
            <w:sz w:val="23"/>
            <w:szCs w:val="23"/>
          </w:rPr>
          <w:t>No, we do not require parameter for constructors.</w:t>
        </w:r>
      </w:ins>
    </w:p>
    <w:p w:rsidR="00DA5B2F" w:rsidRPr="00DA5B2F" w:rsidRDefault="00DA5B2F" w:rsidP="00DA5B2F">
      <w:pPr>
        <w:shd w:val="clear" w:color="auto" w:fill="FFFFFF"/>
        <w:spacing w:after="0" w:line="240" w:lineRule="auto"/>
        <w:textAlignment w:val="baseline"/>
        <w:rPr>
          <w:ins w:id="208" w:author="Unknown"/>
          <w:rFonts w:ascii="Helvetica" w:eastAsia="Times New Roman" w:hAnsi="Helvetica" w:cs="Helvetica"/>
          <w:color w:val="666666"/>
          <w:sz w:val="23"/>
          <w:szCs w:val="23"/>
        </w:rPr>
      </w:pPr>
      <w:ins w:id="209" w:author="Unknown">
        <w:r w:rsidRPr="00DA5B2F">
          <w:rPr>
            <w:rFonts w:ascii="inherit" w:eastAsia="Times New Roman" w:hAnsi="inherit" w:cs="Helvetica"/>
            <w:b/>
            <w:bCs/>
            <w:color w:val="000000"/>
            <w:sz w:val="23"/>
          </w:rPr>
          <w:t>41. What is a copy constructor?</w:t>
        </w:r>
      </w:ins>
    </w:p>
    <w:p w:rsidR="00DA5B2F" w:rsidRPr="00DA5B2F" w:rsidRDefault="00DA5B2F" w:rsidP="00DA5B2F">
      <w:pPr>
        <w:shd w:val="clear" w:color="auto" w:fill="FFFFFF"/>
        <w:spacing w:before="204" w:after="204" w:line="240" w:lineRule="auto"/>
        <w:textAlignment w:val="baseline"/>
        <w:rPr>
          <w:ins w:id="210" w:author="Unknown"/>
          <w:rFonts w:ascii="Helvetica" w:eastAsia="Times New Roman" w:hAnsi="Helvetica" w:cs="Helvetica"/>
          <w:color w:val="666666"/>
          <w:sz w:val="23"/>
          <w:szCs w:val="23"/>
        </w:rPr>
      </w:pPr>
      <w:ins w:id="211" w:author="Unknown">
        <w:r w:rsidRPr="00DA5B2F">
          <w:rPr>
            <w:rFonts w:ascii="Helvetica" w:eastAsia="Times New Roman" w:hAnsi="Helvetica" w:cs="Helvetica"/>
            <w:color w:val="666666"/>
            <w:sz w:val="23"/>
            <w:szCs w:val="23"/>
          </w:rPr>
          <w:t>This is a special constructor for creating a new object as a copy of an existing object. There will be always only on copy constructor that can be either defined by the user or the system.</w:t>
        </w:r>
      </w:ins>
    </w:p>
    <w:p w:rsidR="00DA5B2F" w:rsidRPr="00DA5B2F" w:rsidRDefault="00DA5B2F" w:rsidP="00DA5B2F">
      <w:pPr>
        <w:shd w:val="clear" w:color="auto" w:fill="FFFFFF"/>
        <w:spacing w:after="0" w:line="240" w:lineRule="auto"/>
        <w:textAlignment w:val="baseline"/>
        <w:rPr>
          <w:ins w:id="212" w:author="Unknown"/>
          <w:rFonts w:ascii="Helvetica" w:eastAsia="Times New Roman" w:hAnsi="Helvetica" w:cs="Helvetica"/>
          <w:color w:val="666666"/>
          <w:sz w:val="23"/>
          <w:szCs w:val="23"/>
        </w:rPr>
      </w:pPr>
      <w:ins w:id="213" w:author="Unknown">
        <w:r w:rsidRPr="00DA5B2F">
          <w:rPr>
            <w:rFonts w:ascii="inherit" w:eastAsia="Times New Roman" w:hAnsi="inherit" w:cs="Helvetica"/>
            <w:b/>
            <w:bCs/>
            <w:color w:val="000000"/>
            <w:sz w:val="23"/>
          </w:rPr>
          <w:t>42. What does the keyword virtual represented in the method definition?</w:t>
        </w:r>
      </w:ins>
    </w:p>
    <w:p w:rsidR="00DA5B2F" w:rsidRPr="00DA5B2F" w:rsidRDefault="00DA5B2F" w:rsidP="00DA5B2F">
      <w:pPr>
        <w:shd w:val="clear" w:color="auto" w:fill="FFFFFF"/>
        <w:spacing w:before="204" w:after="204" w:line="240" w:lineRule="auto"/>
        <w:textAlignment w:val="baseline"/>
        <w:rPr>
          <w:ins w:id="214" w:author="Unknown"/>
          <w:rFonts w:ascii="Helvetica" w:eastAsia="Times New Roman" w:hAnsi="Helvetica" w:cs="Helvetica"/>
          <w:color w:val="666666"/>
          <w:sz w:val="23"/>
          <w:szCs w:val="23"/>
        </w:rPr>
      </w:pPr>
      <w:ins w:id="215" w:author="Unknown">
        <w:r w:rsidRPr="00DA5B2F">
          <w:rPr>
            <w:rFonts w:ascii="Helvetica" w:eastAsia="Times New Roman" w:hAnsi="Helvetica" w:cs="Helvetica"/>
            <w:color w:val="666666"/>
            <w:sz w:val="23"/>
            <w:szCs w:val="23"/>
          </w:rPr>
          <w:t>It means</w:t>
        </w:r>
        <w:proofErr w:type="gramStart"/>
        <w:r w:rsidRPr="00DA5B2F">
          <w:rPr>
            <w:rFonts w:ascii="Helvetica" w:eastAsia="Times New Roman" w:hAnsi="Helvetica" w:cs="Helvetica"/>
            <w:color w:val="666666"/>
            <w:sz w:val="23"/>
            <w:szCs w:val="23"/>
          </w:rPr>
          <w:t>,</w:t>
        </w:r>
        <w:proofErr w:type="gramEnd"/>
        <w:r w:rsidRPr="00DA5B2F">
          <w:rPr>
            <w:rFonts w:ascii="Helvetica" w:eastAsia="Times New Roman" w:hAnsi="Helvetica" w:cs="Helvetica"/>
            <w:color w:val="666666"/>
            <w:sz w:val="23"/>
            <w:szCs w:val="23"/>
          </w:rPr>
          <w:t xml:space="preserve"> we can override the method.</w:t>
        </w:r>
      </w:ins>
    </w:p>
    <w:p w:rsidR="00DA5B2F" w:rsidRPr="00DA5B2F" w:rsidRDefault="00DA5B2F" w:rsidP="00DA5B2F">
      <w:pPr>
        <w:shd w:val="clear" w:color="auto" w:fill="FFFFFF"/>
        <w:spacing w:after="0" w:line="240" w:lineRule="auto"/>
        <w:textAlignment w:val="baseline"/>
        <w:rPr>
          <w:ins w:id="216" w:author="Unknown"/>
          <w:rFonts w:ascii="Helvetica" w:eastAsia="Times New Roman" w:hAnsi="Helvetica" w:cs="Helvetica"/>
          <w:color w:val="666666"/>
          <w:sz w:val="23"/>
          <w:szCs w:val="23"/>
        </w:rPr>
      </w:pPr>
      <w:ins w:id="217" w:author="Unknown">
        <w:r w:rsidRPr="00DA5B2F">
          <w:rPr>
            <w:rFonts w:ascii="inherit" w:eastAsia="Times New Roman" w:hAnsi="inherit" w:cs="Helvetica"/>
            <w:b/>
            <w:bCs/>
            <w:color w:val="000000"/>
            <w:sz w:val="23"/>
          </w:rPr>
          <w:t>43. Whether static method can use non static members?</w:t>
        </w:r>
      </w:ins>
    </w:p>
    <w:p w:rsidR="00DA5B2F" w:rsidRPr="00DA5B2F" w:rsidRDefault="00DA5B2F" w:rsidP="00DA5B2F">
      <w:pPr>
        <w:shd w:val="clear" w:color="auto" w:fill="FFFFFF"/>
        <w:spacing w:before="204" w:after="204" w:line="240" w:lineRule="auto"/>
        <w:textAlignment w:val="baseline"/>
        <w:rPr>
          <w:ins w:id="218" w:author="Unknown"/>
          <w:rFonts w:ascii="Helvetica" w:eastAsia="Times New Roman" w:hAnsi="Helvetica" w:cs="Helvetica"/>
          <w:color w:val="666666"/>
          <w:sz w:val="23"/>
          <w:szCs w:val="23"/>
        </w:rPr>
      </w:pPr>
      <w:proofErr w:type="gramStart"/>
      <w:ins w:id="219" w:author="Unknown">
        <w:r w:rsidRPr="00DA5B2F">
          <w:rPr>
            <w:rFonts w:ascii="Helvetica" w:eastAsia="Times New Roman" w:hAnsi="Helvetica" w:cs="Helvetica"/>
            <w:color w:val="666666"/>
            <w:sz w:val="23"/>
            <w:szCs w:val="23"/>
          </w:rPr>
          <w:t>False.</w:t>
        </w:r>
        <w:proofErr w:type="gramEnd"/>
      </w:ins>
    </w:p>
    <w:p w:rsidR="00DA5B2F" w:rsidRPr="00DA5B2F" w:rsidRDefault="00DA5B2F" w:rsidP="00DA5B2F">
      <w:pPr>
        <w:shd w:val="clear" w:color="auto" w:fill="FFFFFF"/>
        <w:spacing w:after="0" w:line="240" w:lineRule="auto"/>
        <w:textAlignment w:val="baseline"/>
        <w:rPr>
          <w:ins w:id="220" w:author="Unknown"/>
          <w:rFonts w:ascii="Helvetica" w:eastAsia="Times New Roman" w:hAnsi="Helvetica" w:cs="Helvetica"/>
          <w:color w:val="666666"/>
          <w:sz w:val="23"/>
          <w:szCs w:val="23"/>
        </w:rPr>
      </w:pPr>
      <w:ins w:id="221" w:author="Unknown">
        <w:r w:rsidRPr="00DA5B2F">
          <w:rPr>
            <w:rFonts w:ascii="inherit" w:eastAsia="Times New Roman" w:hAnsi="inherit" w:cs="Helvetica"/>
            <w:b/>
            <w:bCs/>
            <w:color w:val="000000"/>
            <w:sz w:val="23"/>
          </w:rPr>
          <w:t xml:space="preserve">44. What </w:t>
        </w:r>
        <w:proofErr w:type="spellStart"/>
        <w:r w:rsidRPr="00DA5B2F">
          <w:rPr>
            <w:rFonts w:ascii="inherit" w:eastAsia="Times New Roman" w:hAnsi="inherit" w:cs="Helvetica"/>
            <w:b/>
            <w:bCs/>
            <w:color w:val="000000"/>
            <w:sz w:val="23"/>
          </w:rPr>
          <w:t>arebase</w:t>
        </w:r>
        <w:proofErr w:type="spellEnd"/>
        <w:r w:rsidRPr="00DA5B2F">
          <w:rPr>
            <w:rFonts w:ascii="inherit" w:eastAsia="Times New Roman" w:hAnsi="inherit" w:cs="Helvetica"/>
            <w:b/>
            <w:bCs/>
            <w:color w:val="000000"/>
            <w:sz w:val="23"/>
          </w:rPr>
          <w:t xml:space="preserve"> class, sub class and super class?</w:t>
        </w:r>
      </w:ins>
    </w:p>
    <w:p w:rsidR="00DA5B2F" w:rsidRPr="00DA5B2F" w:rsidRDefault="00DA5B2F" w:rsidP="00DA5B2F">
      <w:pPr>
        <w:shd w:val="clear" w:color="auto" w:fill="FFFFFF"/>
        <w:spacing w:before="204" w:after="204" w:line="240" w:lineRule="auto"/>
        <w:textAlignment w:val="baseline"/>
        <w:rPr>
          <w:ins w:id="222" w:author="Unknown"/>
          <w:rFonts w:ascii="Helvetica" w:eastAsia="Times New Roman" w:hAnsi="Helvetica" w:cs="Helvetica"/>
          <w:color w:val="666666"/>
          <w:sz w:val="23"/>
          <w:szCs w:val="23"/>
        </w:rPr>
      </w:pPr>
      <w:ins w:id="223" w:author="Unknown">
        <w:r w:rsidRPr="00DA5B2F">
          <w:rPr>
            <w:rFonts w:ascii="Helvetica" w:eastAsia="Times New Roman" w:hAnsi="Helvetica" w:cs="Helvetica"/>
            <w:color w:val="666666"/>
            <w:sz w:val="23"/>
            <w:szCs w:val="23"/>
          </w:rPr>
          <w:t xml:space="preserve">Base class is the most generalized </w:t>
        </w:r>
        <w:proofErr w:type="gramStart"/>
        <w:r w:rsidRPr="00DA5B2F">
          <w:rPr>
            <w:rFonts w:ascii="Helvetica" w:eastAsia="Times New Roman" w:hAnsi="Helvetica" w:cs="Helvetica"/>
            <w:color w:val="666666"/>
            <w:sz w:val="23"/>
            <w:szCs w:val="23"/>
          </w:rPr>
          <w:t>class ,</w:t>
        </w:r>
        <w:proofErr w:type="gramEnd"/>
        <w:r w:rsidRPr="00DA5B2F">
          <w:rPr>
            <w:rFonts w:ascii="Helvetica" w:eastAsia="Times New Roman" w:hAnsi="Helvetica" w:cs="Helvetica"/>
            <w:color w:val="666666"/>
            <w:sz w:val="23"/>
            <w:szCs w:val="23"/>
          </w:rPr>
          <w:t xml:space="preserve"> and it is said to be a root class.</w:t>
        </w:r>
      </w:ins>
    </w:p>
    <w:p w:rsidR="00DA5B2F" w:rsidRPr="00DA5B2F" w:rsidRDefault="00DA5B2F" w:rsidP="00DA5B2F">
      <w:pPr>
        <w:shd w:val="clear" w:color="auto" w:fill="FFFFFF"/>
        <w:spacing w:before="204" w:after="204" w:line="240" w:lineRule="auto"/>
        <w:textAlignment w:val="baseline"/>
        <w:rPr>
          <w:ins w:id="224" w:author="Unknown"/>
          <w:rFonts w:ascii="Helvetica" w:eastAsia="Times New Roman" w:hAnsi="Helvetica" w:cs="Helvetica"/>
          <w:color w:val="666666"/>
          <w:sz w:val="23"/>
          <w:szCs w:val="23"/>
        </w:rPr>
      </w:pPr>
      <w:ins w:id="225" w:author="Unknown">
        <w:r w:rsidRPr="00DA5B2F">
          <w:rPr>
            <w:rFonts w:ascii="Helvetica" w:eastAsia="Times New Roman" w:hAnsi="Helvetica" w:cs="Helvetica"/>
            <w:color w:val="666666"/>
            <w:sz w:val="23"/>
            <w:szCs w:val="23"/>
          </w:rPr>
          <w:lastRenderedPageBreak/>
          <w:t>Sub class is a class that inherits from one or more base classes.</w:t>
        </w:r>
      </w:ins>
    </w:p>
    <w:p w:rsidR="00DA5B2F" w:rsidRPr="00DA5B2F" w:rsidRDefault="00DA5B2F" w:rsidP="00DA5B2F">
      <w:pPr>
        <w:shd w:val="clear" w:color="auto" w:fill="FFFFFF"/>
        <w:spacing w:before="204" w:after="204" w:line="240" w:lineRule="auto"/>
        <w:textAlignment w:val="baseline"/>
        <w:rPr>
          <w:ins w:id="226" w:author="Unknown"/>
          <w:rFonts w:ascii="Helvetica" w:eastAsia="Times New Roman" w:hAnsi="Helvetica" w:cs="Helvetica"/>
          <w:color w:val="666666"/>
          <w:sz w:val="23"/>
          <w:szCs w:val="23"/>
        </w:rPr>
      </w:pPr>
      <w:ins w:id="227" w:author="Unknown">
        <w:r w:rsidRPr="00DA5B2F">
          <w:rPr>
            <w:rFonts w:ascii="Helvetica" w:eastAsia="Times New Roman" w:hAnsi="Helvetica" w:cs="Helvetica"/>
            <w:color w:val="666666"/>
            <w:sz w:val="23"/>
            <w:szCs w:val="23"/>
          </w:rPr>
          <w:t>Super class is the parent class from which another class inherits.</w:t>
        </w:r>
      </w:ins>
    </w:p>
    <w:p w:rsidR="00DA5B2F" w:rsidRPr="00DA5B2F" w:rsidRDefault="00DA5B2F" w:rsidP="00DA5B2F">
      <w:pPr>
        <w:shd w:val="clear" w:color="auto" w:fill="FFFFFF"/>
        <w:spacing w:after="0" w:line="240" w:lineRule="auto"/>
        <w:textAlignment w:val="baseline"/>
        <w:rPr>
          <w:ins w:id="228" w:author="Unknown"/>
          <w:rFonts w:ascii="Helvetica" w:eastAsia="Times New Roman" w:hAnsi="Helvetica" w:cs="Helvetica"/>
          <w:color w:val="666666"/>
          <w:sz w:val="23"/>
          <w:szCs w:val="23"/>
        </w:rPr>
      </w:pPr>
      <w:ins w:id="229" w:author="Unknown">
        <w:r w:rsidRPr="00DA5B2F">
          <w:rPr>
            <w:rFonts w:ascii="inherit" w:eastAsia="Times New Roman" w:hAnsi="inherit" w:cs="Helvetica"/>
            <w:b/>
            <w:bCs/>
            <w:color w:val="000000"/>
            <w:sz w:val="23"/>
          </w:rPr>
          <w:t>45. What is static and dynamic binding?</w:t>
        </w:r>
      </w:ins>
    </w:p>
    <w:p w:rsidR="00DA5B2F" w:rsidRPr="00DA5B2F" w:rsidRDefault="00DA5B2F" w:rsidP="00DA5B2F">
      <w:pPr>
        <w:shd w:val="clear" w:color="auto" w:fill="FFFFFF"/>
        <w:spacing w:before="204" w:after="204" w:line="240" w:lineRule="auto"/>
        <w:textAlignment w:val="baseline"/>
        <w:rPr>
          <w:ins w:id="230" w:author="Unknown"/>
          <w:rFonts w:ascii="Helvetica" w:eastAsia="Times New Roman" w:hAnsi="Helvetica" w:cs="Helvetica"/>
          <w:color w:val="666666"/>
          <w:sz w:val="23"/>
          <w:szCs w:val="23"/>
        </w:rPr>
      </w:pPr>
      <w:ins w:id="231" w:author="Unknown">
        <w:r w:rsidRPr="00DA5B2F">
          <w:rPr>
            <w:rFonts w:ascii="Helvetica" w:eastAsia="Times New Roman" w:hAnsi="Helvetica" w:cs="Helvetica"/>
            <w:color w:val="666666"/>
            <w:sz w:val="23"/>
            <w:szCs w:val="23"/>
          </w:rPr>
          <w:t xml:space="preserve">Binding is nothing but the association of a name with the class. Static binding is a binding in which name can be associated with the class during compilation </w:t>
        </w:r>
        <w:proofErr w:type="gramStart"/>
        <w:r w:rsidRPr="00DA5B2F">
          <w:rPr>
            <w:rFonts w:ascii="Helvetica" w:eastAsia="Times New Roman" w:hAnsi="Helvetica" w:cs="Helvetica"/>
            <w:color w:val="666666"/>
            <w:sz w:val="23"/>
            <w:szCs w:val="23"/>
          </w:rPr>
          <w:t>time ,</w:t>
        </w:r>
        <w:proofErr w:type="gramEnd"/>
        <w:r w:rsidRPr="00DA5B2F">
          <w:rPr>
            <w:rFonts w:ascii="Helvetica" w:eastAsia="Times New Roman" w:hAnsi="Helvetica" w:cs="Helvetica"/>
            <w:color w:val="666666"/>
            <w:sz w:val="23"/>
            <w:szCs w:val="23"/>
          </w:rPr>
          <w:t xml:space="preserve"> and it is also called as early Binding.</w:t>
        </w:r>
      </w:ins>
    </w:p>
    <w:p w:rsidR="00DA5B2F" w:rsidRPr="00DA5B2F" w:rsidRDefault="00DA5B2F" w:rsidP="00DA5B2F">
      <w:pPr>
        <w:shd w:val="clear" w:color="auto" w:fill="FFFFFF"/>
        <w:spacing w:before="204" w:after="204" w:line="240" w:lineRule="auto"/>
        <w:textAlignment w:val="baseline"/>
        <w:rPr>
          <w:ins w:id="232" w:author="Unknown"/>
          <w:rFonts w:ascii="Helvetica" w:eastAsia="Times New Roman" w:hAnsi="Helvetica" w:cs="Helvetica"/>
          <w:color w:val="666666"/>
          <w:sz w:val="23"/>
          <w:szCs w:val="23"/>
        </w:rPr>
      </w:pPr>
      <w:ins w:id="233" w:author="Unknown">
        <w:r w:rsidRPr="00DA5B2F">
          <w:rPr>
            <w:rFonts w:ascii="Helvetica" w:eastAsia="Times New Roman" w:hAnsi="Helvetica" w:cs="Helvetica"/>
            <w:color w:val="666666"/>
            <w:sz w:val="23"/>
            <w:szCs w:val="23"/>
          </w:rPr>
          <w:t xml:space="preserve">Dynamic binding is a binding in which name can be associated with the class during execution </w:t>
        </w:r>
        <w:proofErr w:type="gramStart"/>
        <w:r w:rsidRPr="00DA5B2F">
          <w:rPr>
            <w:rFonts w:ascii="Helvetica" w:eastAsia="Times New Roman" w:hAnsi="Helvetica" w:cs="Helvetica"/>
            <w:color w:val="666666"/>
            <w:sz w:val="23"/>
            <w:szCs w:val="23"/>
          </w:rPr>
          <w:t>time ,</w:t>
        </w:r>
        <w:proofErr w:type="gramEnd"/>
        <w:r w:rsidRPr="00DA5B2F">
          <w:rPr>
            <w:rFonts w:ascii="Helvetica" w:eastAsia="Times New Roman" w:hAnsi="Helvetica" w:cs="Helvetica"/>
            <w:color w:val="666666"/>
            <w:sz w:val="23"/>
            <w:szCs w:val="23"/>
          </w:rPr>
          <w:t xml:space="preserve"> and it is also called as Late Binding.</w:t>
        </w:r>
      </w:ins>
    </w:p>
    <w:p w:rsidR="00DA5B2F" w:rsidRPr="00DA5B2F" w:rsidRDefault="00DA5B2F" w:rsidP="00DA5B2F">
      <w:pPr>
        <w:shd w:val="clear" w:color="auto" w:fill="FFFFFF"/>
        <w:spacing w:after="0" w:line="240" w:lineRule="auto"/>
        <w:textAlignment w:val="baseline"/>
        <w:rPr>
          <w:ins w:id="234" w:author="Unknown"/>
          <w:rFonts w:ascii="Helvetica" w:eastAsia="Times New Roman" w:hAnsi="Helvetica" w:cs="Helvetica"/>
          <w:color w:val="666666"/>
          <w:sz w:val="23"/>
          <w:szCs w:val="23"/>
        </w:rPr>
      </w:pPr>
      <w:ins w:id="235" w:author="Unknown">
        <w:r w:rsidRPr="00DA5B2F">
          <w:rPr>
            <w:rFonts w:ascii="inherit" w:eastAsia="Times New Roman" w:hAnsi="inherit" w:cs="Helvetica"/>
            <w:b/>
            <w:bCs/>
            <w:color w:val="000000"/>
            <w:sz w:val="23"/>
          </w:rPr>
          <w:t>46. How many instances can be created for an abstract class?</w:t>
        </w:r>
      </w:ins>
    </w:p>
    <w:p w:rsidR="00DA5B2F" w:rsidRPr="00DA5B2F" w:rsidRDefault="00DA5B2F" w:rsidP="00DA5B2F">
      <w:pPr>
        <w:shd w:val="clear" w:color="auto" w:fill="FFFFFF"/>
        <w:spacing w:before="204" w:after="204" w:line="240" w:lineRule="auto"/>
        <w:textAlignment w:val="baseline"/>
        <w:rPr>
          <w:ins w:id="236" w:author="Unknown"/>
          <w:rFonts w:ascii="Helvetica" w:eastAsia="Times New Roman" w:hAnsi="Helvetica" w:cs="Helvetica"/>
          <w:color w:val="666666"/>
          <w:sz w:val="23"/>
          <w:szCs w:val="23"/>
        </w:rPr>
      </w:pPr>
      <w:ins w:id="237" w:author="Unknown">
        <w:r w:rsidRPr="00DA5B2F">
          <w:rPr>
            <w:rFonts w:ascii="Helvetica" w:eastAsia="Times New Roman" w:hAnsi="Helvetica" w:cs="Helvetica"/>
            <w:color w:val="666666"/>
            <w:sz w:val="23"/>
            <w:szCs w:val="23"/>
          </w:rPr>
          <w:t>Zero instances will be created for an abstract class.</w:t>
        </w:r>
      </w:ins>
    </w:p>
    <w:p w:rsidR="00DA5B2F" w:rsidRPr="00DA5B2F" w:rsidRDefault="00DA5B2F" w:rsidP="00DA5B2F">
      <w:pPr>
        <w:shd w:val="clear" w:color="auto" w:fill="FFFFFF"/>
        <w:spacing w:after="0" w:line="240" w:lineRule="auto"/>
        <w:textAlignment w:val="baseline"/>
        <w:rPr>
          <w:ins w:id="238" w:author="Unknown"/>
          <w:rFonts w:ascii="Helvetica" w:eastAsia="Times New Roman" w:hAnsi="Helvetica" w:cs="Helvetica"/>
          <w:color w:val="666666"/>
          <w:sz w:val="23"/>
          <w:szCs w:val="23"/>
        </w:rPr>
      </w:pPr>
      <w:ins w:id="239" w:author="Unknown">
        <w:r w:rsidRPr="00DA5B2F">
          <w:rPr>
            <w:rFonts w:ascii="inherit" w:eastAsia="Times New Roman" w:hAnsi="inherit" w:cs="Helvetica"/>
            <w:b/>
            <w:bCs/>
            <w:color w:val="000000"/>
            <w:sz w:val="23"/>
          </w:rPr>
          <w:t>47. Which keyword can be used for overloading?</w:t>
        </w:r>
      </w:ins>
    </w:p>
    <w:p w:rsidR="00DA5B2F" w:rsidRPr="00DA5B2F" w:rsidRDefault="00DA5B2F" w:rsidP="00DA5B2F">
      <w:pPr>
        <w:shd w:val="clear" w:color="auto" w:fill="FFFFFF"/>
        <w:spacing w:before="204" w:after="204" w:line="240" w:lineRule="auto"/>
        <w:textAlignment w:val="baseline"/>
        <w:rPr>
          <w:ins w:id="240" w:author="Unknown"/>
          <w:rFonts w:ascii="Helvetica" w:eastAsia="Times New Roman" w:hAnsi="Helvetica" w:cs="Helvetica"/>
          <w:color w:val="666666"/>
          <w:sz w:val="23"/>
          <w:szCs w:val="23"/>
        </w:rPr>
      </w:pPr>
      <w:ins w:id="241" w:author="Unknown">
        <w:r w:rsidRPr="00DA5B2F">
          <w:rPr>
            <w:rFonts w:ascii="Helvetica" w:eastAsia="Times New Roman" w:hAnsi="Helvetica" w:cs="Helvetica"/>
            <w:color w:val="666666"/>
            <w:sz w:val="23"/>
            <w:szCs w:val="23"/>
          </w:rPr>
          <w:t>Operator keyword is used for overloading.</w:t>
        </w:r>
      </w:ins>
    </w:p>
    <w:p w:rsidR="00DA5B2F" w:rsidRPr="00DA5B2F" w:rsidRDefault="00DA5B2F" w:rsidP="00DA5B2F">
      <w:pPr>
        <w:shd w:val="clear" w:color="auto" w:fill="FFFFFF"/>
        <w:spacing w:after="0" w:line="240" w:lineRule="auto"/>
        <w:textAlignment w:val="baseline"/>
        <w:rPr>
          <w:ins w:id="242" w:author="Unknown"/>
          <w:rFonts w:ascii="Helvetica" w:eastAsia="Times New Roman" w:hAnsi="Helvetica" w:cs="Helvetica"/>
          <w:color w:val="666666"/>
          <w:sz w:val="23"/>
          <w:szCs w:val="23"/>
        </w:rPr>
      </w:pPr>
      <w:ins w:id="243" w:author="Unknown">
        <w:r w:rsidRPr="00DA5B2F">
          <w:rPr>
            <w:rFonts w:ascii="inherit" w:eastAsia="Times New Roman" w:hAnsi="inherit" w:cs="Helvetica"/>
            <w:b/>
            <w:bCs/>
            <w:color w:val="000000"/>
            <w:sz w:val="23"/>
          </w:rPr>
          <w:t xml:space="preserve">48. What is the default access </w:t>
        </w:r>
        <w:proofErr w:type="spellStart"/>
        <w:r w:rsidRPr="00DA5B2F">
          <w:rPr>
            <w:rFonts w:ascii="inherit" w:eastAsia="Times New Roman" w:hAnsi="inherit" w:cs="Helvetica"/>
            <w:b/>
            <w:bCs/>
            <w:color w:val="000000"/>
            <w:sz w:val="23"/>
          </w:rPr>
          <w:t>specifier</w:t>
        </w:r>
        <w:proofErr w:type="spellEnd"/>
        <w:r w:rsidRPr="00DA5B2F">
          <w:rPr>
            <w:rFonts w:ascii="inherit" w:eastAsia="Times New Roman" w:hAnsi="inherit" w:cs="Helvetica"/>
            <w:b/>
            <w:bCs/>
            <w:color w:val="000000"/>
            <w:sz w:val="23"/>
          </w:rPr>
          <w:t xml:space="preserve"> in a class definition?</w:t>
        </w:r>
      </w:ins>
    </w:p>
    <w:p w:rsidR="00DA5B2F" w:rsidRPr="00DA5B2F" w:rsidRDefault="00DA5B2F" w:rsidP="00DA5B2F">
      <w:pPr>
        <w:shd w:val="clear" w:color="auto" w:fill="FFFFFF"/>
        <w:spacing w:before="204" w:after="204" w:line="240" w:lineRule="auto"/>
        <w:textAlignment w:val="baseline"/>
        <w:rPr>
          <w:ins w:id="244" w:author="Unknown"/>
          <w:rFonts w:ascii="Helvetica" w:eastAsia="Times New Roman" w:hAnsi="Helvetica" w:cs="Helvetica"/>
          <w:color w:val="666666"/>
          <w:sz w:val="23"/>
          <w:szCs w:val="23"/>
        </w:rPr>
      </w:pPr>
      <w:ins w:id="245" w:author="Unknown">
        <w:r w:rsidRPr="00DA5B2F">
          <w:rPr>
            <w:rFonts w:ascii="Helvetica" w:eastAsia="Times New Roman" w:hAnsi="Helvetica" w:cs="Helvetica"/>
            <w:color w:val="666666"/>
            <w:sz w:val="23"/>
            <w:szCs w:val="23"/>
          </w:rPr>
          <w:t xml:space="preserve">Private access </w:t>
        </w:r>
        <w:proofErr w:type="spellStart"/>
        <w:r w:rsidRPr="00DA5B2F">
          <w:rPr>
            <w:rFonts w:ascii="Helvetica" w:eastAsia="Times New Roman" w:hAnsi="Helvetica" w:cs="Helvetica"/>
            <w:color w:val="666666"/>
            <w:sz w:val="23"/>
            <w:szCs w:val="23"/>
          </w:rPr>
          <w:t>specifier</w:t>
        </w:r>
        <w:proofErr w:type="spellEnd"/>
        <w:r w:rsidRPr="00DA5B2F">
          <w:rPr>
            <w:rFonts w:ascii="Helvetica" w:eastAsia="Times New Roman" w:hAnsi="Helvetica" w:cs="Helvetica"/>
            <w:color w:val="666666"/>
            <w:sz w:val="23"/>
            <w:szCs w:val="23"/>
          </w:rPr>
          <w:t xml:space="preserve"> is used in a class definition.</w:t>
        </w:r>
      </w:ins>
    </w:p>
    <w:p w:rsidR="00DA5B2F" w:rsidRPr="00DA5B2F" w:rsidRDefault="00DA5B2F" w:rsidP="00DA5B2F">
      <w:pPr>
        <w:shd w:val="clear" w:color="auto" w:fill="FFFFFF"/>
        <w:spacing w:after="0" w:line="240" w:lineRule="auto"/>
        <w:textAlignment w:val="baseline"/>
        <w:rPr>
          <w:ins w:id="246" w:author="Unknown"/>
          <w:rFonts w:ascii="Helvetica" w:eastAsia="Times New Roman" w:hAnsi="Helvetica" w:cs="Helvetica"/>
          <w:color w:val="666666"/>
          <w:sz w:val="23"/>
          <w:szCs w:val="23"/>
        </w:rPr>
      </w:pPr>
      <w:ins w:id="247" w:author="Unknown">
        <w:r w:rsidRPr="00DA5B2F">
          <w:rPr>
            <w:rFonts w:ascii="inherit" w:eastAsia="Times New Roman" w:hAnsi="inherit" w:cs="Helvetica"/>
            <w:b/>
            <w:bCs/>
            <w:color w:val="000000"/>
            <w:sz w:val="23"/>
          </w:rPr>
          <w:t>49. Which OOPS concept is used as reuse mechanism?</w:t>
        </w:r>
      </w:ins>
    </w:p>
    <w:p w:rsidR="00DA5B2F" w:rsidRPr="00DA5B2F" w:rsidRDefault="00DA5B2F" w:rsidP="00DA5B2F">
      <w:pPr>
        <w:shd w:val="clear" w:color="auto" w:fill="FFFFFF"/>
        <w:spacing w:before="204" w:after="204" w:line="240" w:lineRule="auto"/>
        <w:textAlignment w:val="baseline"/>
        <w:rPr>
          <w:ins w:id="248" w:author="Unknown"/>
          <w:rFonts w:ascii="Helvetica" w:eastAsia="Times New Roman" w:hAnsi="Helvetica" w:cs="Helvetica"/>
          <w:color w:val="666666"/>
          <w:sz w:val="23"/>
          <w:szCs w:val="23"/>
        </w:rPr>
      </w:pPr>
      <w:ins w:id="249" w:author="Unknown">
        <w:r w:rsidRPr="00DA5B2F">
          <w:rPr>
            <w:rFonts w:ascii="Helvetica" w:eastAsia="Times New Roman" w:hAnsi="Helvetica" w:cs="Helvetica"/>
            <w:color w:val="666666"/>
            <w:sz w:val="23"/>
            <w:szCs w:val="23"/>
          </w:rPr>
          <w:t>Inheritance is the OOPS concept that can be used as reuse mechanism.</w:t>
        </w:r>
      </w:ins>
    </w:p>
    <w:p w:rsidR="00DA5B2F" w:rsidRPr="00DA5B2F" w:rsidRDefault="00DA5B2F" w:rsidP="00DA5B2F">
      <w:pPr>
        <w:shd w:val="clear" w:color="auto" w:fill="FFFFFF"/>
        <w:spacing w:after="0" w:line="240" w:lineRule="auto"/>
        <w:textAlignment w:val="baseline"/>
        <w:rPr>
          <w:ins w:id="250" w:author="Unknown"/>
          <w:rFonts w:ascii="Helvetica" w:eastAsia="Times New Roman" w:hAnsi="Helvetica" w:cs="Helvetica"/>
          <w:color w:val="666666"/>
          <w:sz w:val="23"/>
          <w:szCs w:val="23"/>
        </w:rPr>
      </w:pPr>
      <w:ins w:id="251" w:author="Unknown">
        <w:r w:rsidRPr="00DA5B2F">
          <w:rPr>
            <w:rFonts w:ascii="inherit" w:eastAsia="Times New Roman" w:hAnsi="inherit" w:cs="Helvetica"/>
            <w:b/>
            <w:bCs/>
            <w:color w:val="000000"/>
            <w:sz w:val="23"/>
          </w:rPr>
          <w:t>50. Which OOPS concept exposes only necessary information to the calling functions?</w:t>
        </w:r>
      </w:ins>
    </w:p>
    <w:p w:rsidR="00DA5B2F" w:rsidRPr="00DA5B2F" w:rsidRDefault="00DA5B2F" w:rsidP="00DA5B2F">
      <w:pPr>
        <w:shd w:val="clear" w:color="auto" w:fill="FFFFFF"/>
        <w:spacing w:before="204" w:after="204" w:line="240" w:lineRule="auto"/>
        <w:textAlignment w:val="baseline"/>
        <w:rPr>
          <w:ins w:id="252" w:author="Unknown"/>
          <w:rFonts w:ascii="Helvetica" w:eastAsia="Times New Roman" w:hAnsi="Helvetica" w:cs="Helvetica"/>
          <w:color w:val="666666"/>
          <w:sz w:val="23"/>
          <w:szCs w:val="23"/>
        </w:rPr>
      </w:pPr>
      <w:ins w:id="253" w:author="Unknown">
        <w:r w:rsidRPr="00DA5B2F">
          <w:rPr>
            <w:rFonts w:ascii="Helvetica" w:eastAsia="Times New Roman" w:hAnsi="Helvetica" w:cs="Helvetica"/>
            <w:color w:val="666666"/>
            <w:sz w:val="23"/>
            <w:szCs w:val="23"/>
          </w:rPr>
          <w:t>Encapsulation</w:t>
        </w:r>
      </w:ins>
    </w:p>
    <w:p w:rsidR="00DA5B2F" w:rsidRDefault="00DA5B2F" w:rsidP="00DA5B2F">
      <w:pPr>
        <w:shd w:val="clear" w:color="auto" w:fill="FFFFFF"/>
        <w:spacing w:after="0" w:line="240" w:lineRule="auto"/>
        <w:textAlignment w:val="baseline"/>
        <w:rPr>
          <w:rFonts w:ascii="inherit" w:eastAsia="Times New Roman" w:hAnsi="inherit" w:cs="Helvetica"/>
          <w:b/>
          <w:bCs/>
          <w:color w:val="000000"/>
          <w:sz w:val="23"/>
        </w:rPr>
      </w:pPr>
    </w:p>
    <w:p w:rsidR="00DA5B2F" w:rsidRDefault="00DA5B2F" w:rsidP="00DA5B2F">
      <w:pPr>
        <w:shd w:val="clear" w:color="auto" w:fill="FFFFFF"/>
        <w:spacing w:after="0" w:line="240" w:lineRule="auto"/>
        <w:textAlignment w:val="baseline"/>
        <w:rPr>
          <w:rFonts w:ascii="inherit" w:eastAsia="Times New Roman" w:hAnsi="inherit" w:cs="Helvetica"/>
          <w:b/>
          <w:bCs/>
          <w:color w:val="000000"/>
          <w:sz w:val="23"/>
        </w:rPr>
      </w:pPr>
      <w:r>
        <w:rPr>
          <w:rFonts w:ascii="inherit" w:eastAsia="Times New Roman" w:hAnsi="inherit" w:cs="Helvetica"/>
          <w:b/>
          <w:bCs/>
          <w:color w:val="000000"/>
          <w:sz w:val="23"/>
        </w:rPr>
        <w:t>********************************************************************************</w:t>
      </w:r>
    </w:p>
    <w:p w:rsidR="00DA5B2F" w:rsidRPr="00DA5B2F" w:rsidRDefault="00DA5B2F" w:rsidP="00DA5B2F">
      <w:pPr>
        <w:shd w:val="clear" w:color="auto" w:fill="FFFFFF"/>
        <w:spacing w:after="0" w:line="240" w:lineRule="auto"/>
        <w:textAlignment w:val="baseline"/>
        <w:rPr>
          <w:rFonts w:ascii="Helvetica" w:eastAsia="Times New Roman" w:hAnsi="Helvetica" w:cs="Helvetica"/>
          <w:color w:val="666666"/>
          <w:sz w:val="23"/>
          <w:szCs w:val="23"/>
        </w:rPr>
      </w:pPr>
      <w:r w:rsidRPr="00DA5B2F">
        <w:rPr>
          <w:rFonts w:ascii="inherit" w:eastAsia="Times New Roman" w:hAnsi="inherit" w:cs="Helvetica"/>
          <w:b/>
          <w:bCs/>
          <w:color w:val="000000"/>
          <w:sz w:val="23"/>
        </w:rPr>
        <w:t>1) What is PHP?</w:t>
      </w:r>
    </w:p>
    <w:p w:rsidR="00DA5B2F" w:rsidRPr="00DA5B2F" w:rsidRDefault="00DA5B2F" w:rsidP="00DA5B2F">
      <w:pPr>
        <w:shd w:val="clear" w:color="auto" w:fill="FFFFFF"/>
        <w:spacing w:after="0" w:line="240" w:lineRule="auto"/>
        <w:textAlignment w:val="baseline"/>
        <w:rPr>
          <w:rFonts w:ascii="Helvetica" w:eastAsia="Times New Roman" w:hAnsi="Helvetica" w:cs="Helvetica"/>
          <w:color w:val="666666"/>
          <w:sz w:val="23"/>
          <w:szCs w:val="23"/>
        </w:rPr>
      </w:pPr>
      <w:r w:rsidRPr="00DA5B2F">
        <w:rPr>
          <w:rFonts w:ascii="Helvetica" w:eastAsia="Times New Roman" w:hAnsi="Helvetica" w:cs="Helvetica"/>
          <w:color w:val="666666"/>
          <w:sz w:val="23"/>
          <w:szCs w:val="23"/>
        </w:rPr>
        <w:t>PHP is a web language based on scripts that allows developers to dynamically create generated web pages.</w:t>
      </w:r>
    </w:p>
    <w:p w:rsidR="00DA5B2F" w:rsidRPr="00DA5B2F" w:rsidRDefault="00DA5B2F" w:rsidP="00DA5B2F">
      <w:pPr>
        <w:shd w:val="clear" w:color="auto" w:fill="FFFFFF"/>
        <w:spacing w:after="0" w:line="240" w:lineRule="auto"/>
        <w:textAlignment w:val="baseline"/>
        <w:rPr>
          <w:rFonts w:ascii="Helvetica" w:eastAsia="Times New Roman" w:hAnsi="Helvetica" w:cs="Helvetica"/>
          <w:color w:val="666666"/>
          <w:sz w:val="23"/>
          <w:szCs w:val="23"/>
        </w:rPr>
      </w:pPr>
      <w:r w:rsidRPr="00DA5B2F">
        <w:rPr>
          <w:rFonts w:ascii="inherit" w:eastAsia="Times New Roman" w:hAnsi="inherit" w:cs="Helvetica"/>
          <w:b/>
          <w:bCs/>
          <w:color w:val="000000"/>
          <w:sz w:val="23"/>
        </w:rPr>
        <w:t xml:space="preserve">2) What </w:t>
      </w:r>
      <w:proofErr w:type="gramStart"/>
      <w:r w:rsidRPr="00DA5B2F">
        <w:rPr>
          <w:rFonts w:ascii="inherit" w:eastAsia="Times New Roman" w:hAnsi="inherit" w:cs="Helvetica"/>
          <w:b/>
          <w:bCs/>
          <w:color w:val="000000"/>
          <w:sz w:val="23"/>
        </w:rPr>
        <w:t>does the initials</w:t>
      </w:r>
      <w:proofErr w:type="gramEnd"/>
      <w:r w:rsidRPr="00DA5B2F">
        <w:rPr>
          <w:rFonts w:ascii="inherit" w:eastAsia="Times New Roman" w:hAnsi="inherit" w:cs="Helvetica"/>
          <w:b/>
          <w:bCs/>
          <w:color w:val="000000"/>
          <w:sz w:val="23"/>
        </w:rPr>
        <w:t xml:space="preserve"> of PHP stand for?</w:t>
      </w:r>
    </w:p>
    <w:p w:rsidR="00DA5B2F" w:rsidRPr="00DA5B2F" w:rsidRDefault="00DA5B2F" w:rsidP="00DA5B2F">
      <w:pPr>
        <w:shd w:val="clear" w:color="auto" w:fill="FFFFFF"/>
        <w:spacing w:before="204" w:after="204" w:line="240" w:lineRule="auto"/>
        <w:textAlignment w:val="baseline"/>
        <w:rPr>
          <w:rFonts w:ascii="Helvetica" w:eastAsia="Times New Roman" w:hAnsi="Helvetica" w:cs="Helvetica"/>
          <w:color w:val="666666"/>
          <w:sz w:val="23"/>
          <w:szCs w:val="23"/>
        </w:rPr>
      </w:pPr>
      <w:r w:rsidRPr="00DA5B2F">
        <w:rPr>
          <w:rFonts w:ascii="Helvetica" w:eastAsia="Times New Roman" w:hAnsi="Helvetica" w:cs="Helvetica"/>
          <w:color w:val="666666"/>
          <w:sz w:val="23"/>
          <w:szCs w:val="23"/>
        </w:rPr>
        <w:t>PHP means PHP: Hypertext Preprocessor.</w:t>
      </w:r>
    </w:p>
    <w:p w:rsidR="00DA5B2F" w:rsidRPr="00DA5B2F" w:rsidRDefault="00DA5B2F" w:rsidP="00DA5B2F">
      <w:pPr>
        <w:shd w:val="clear" w:color="auto" w:fill="FFFFFF"/>
        <w:spacing w:after="0" w:line="240" w:lineRule="auto"/>
        <w:textAlignment w:val="baseline"/>
        <w:rPr>
          <w:rFonts w:ascii="Helvetica" w:eastAsia="Times New Roman" w:hAnsi="Helvetica" w:cs="Helvetica"/>
          <w:color w:val="666666"/>
          <w:sz w:val="23"/>
          <w:szCs w:val="23"/>
        </w:rPr>
      </w:pPr>
      <w:r w:rsidRPr="00DA5B2F">
        <w:rPr>
          <w:rFonts w:ascii="inherit" w:eastAsia="Times New Roman" w:hAnsi="inherit" w:cs="Helvetica"/>
          <w:b/>
          <w:bCs/>
          <w:color w:val="000000"/>
          <w:sz w:val="23"/>
        </w:rPr>
        <w:t>3) Which programming language does PHP resemble to?</w:t>
      </w:r>
    </w:p>
    <w:p w:rsidR="00DA5B2F" w:rsidRPr="00DA5B2F" w:rsidRDefault="00DA5B2F" w:rsidP="00DA5B2F">
      <w:pPr>
        <w:shd w:val="clear" w:color="auto" w:fill="FFFFFF"/>
        <w:spacing w:before="204" w:after="204" w:line="240" w:lineRule="auto"/>
        <w:textAlignment w:val="baseline"/>
        <w:rPr>
          <w:rFonts w:ascii="Helvetica" w:eastAsia="Times New Roman" w:hAnsi="Helvetica" w:cs="Helvetica"/>
          <w:color w:val="666666"/>
          <w:sz w:val="23"/>
          <w:szCs w:val="23"/>
        </w:rPr>
      </w:pPr>
      <w:r w:rsidRPr="00DA5B2F">
        <w:rPr>
          <w:rFonts w:ascii="Helvetica" w:eastAsia="Times New Roman" w:hAnsi="Helvetica" w:cs="Helvetica"/>
          <w:color w:val="666666"/>
          <w:sz w:val="23"/>
          <w:szCs w:val="23"/>
        </w:rPr>
        <w:t>PHP syntax resembles Perl and C</w:t>
      </w:r>
    </w:p>
    <w:p w:rsidR="00DA5B2F" w:rsidRPr="00DA5B2F" w:rsidRDefault="00DA5B2F" w:rsidP="00DA5B2F">
      <w:pPr>
        <w:shd w:val="clear" w:color="auto" w:fill="FFFFFF"/>
        <w:spacing w:after="0" w:line="240" w:lineRule="auto"/>
        <w:textAlignment w:val="baseline"/>
        <w:rPr>
          <w:rFonts w:ascii="Helvetica" w:eastAsia="Times New Roman" w:hAnsi="Helvetica" w:cs="Helvetica"/>
          <w:color w:val="666666"/>
          <w:sz w:val="23"/>
          <w:szCs w:val="23"/>
        </w:rPr>
      </w:pPr>
      <w:r w:rsidRPr="00DA5B2F">
        <w:rPr>
          <w:rFonts w:ascii="inherit" w:eastAsia="Times New Roman" w:hAnsi="inherit" w:cs="Helvetica"/>
          <w:b/>
          <w:bCs/>
          <w:color w:val="000000"/>
          <w:sz w:val="23"/>
        </w:rPr>
        <w:t>4) What does PEAR stands for?</w:t>
      </w:r>
    </w:p>
    <w:p w:rsidR="00DA5B2F" w:rsidRPr="00DA5B2F" w:rsidRDefault="00DA5B2F" w:rsidP="00DA5B2F">
      <w:pPr>
        <w:shd w:val="clear" w:color="auto" w:fill="FFFFFF"/>
        <w:spacing w:before="204" w:after="204" w:line="240" w:lineRule="auto"/>
        <w:textAlignment w:val="baseline"/>
        <w:rPr>
          <w:rFonts w:ascii="Helvetica" w:eastAsia="Times New Roman" w:hAnsi="Helvetica" w:cs="Helvetica"/>
          <w:color w:val="666666"/>
          <w:sz w:val="23"/>
          <w:szCs w:val="23"/>
        </w:rPr>
      </w:pPr>
      <w:r w:rsidRPr="00DA5B2F">
        <w:rPr>
          <w:rFonts w:ascii="Helvetica" w:eastAsia="Times New Roman" w:hAnsi="Helvetica" w:cs="Helvetica"/>
          <w:color w:val="666666"/>
          <w:sz w:val="23"/>
          <w:szCs w:val="23"/>
        </w:rPr>
        <w:t xml:space="preserve">PEAR means “PHP Extension and Application Repository”. </w:t>
      </w:r>
      <w:proofErr w:type="gramStart"/>
      <w:r w:rsidRPr="00DA5B2F">
        <w:rPr>
          <w:rFonts w:ascii="Helvetica" w:eastAsia="Times New Roman" w:hAnsi="Helvetica" w:cs="Helvetica"/>
          <w:color w:val="666666"/>
          <w:sz w:val="23"/>
          <w:szCs w:val="23"/>
        </w:rPr>
        <w:t>it</w:t>
      </w:r>
      <w:proofErr w:type="gramEnd"/>
      <w:r w:rsidRPr="00DA5B2F">
        <w:rPr>
          <w:rFonts w:ascii="Helvetica" w:eastAsia="Times New Roman" w:hAnsi="Helvetica" w:cs="Helvetica"/>
          <w:color w:val="666666"/>
          <w:sz w:val="23"/>
          <w:szCs w:val="23"/>
        </w:rPr>
        <w:t xml:space="preserve"> extends PHP and provides a higher level of programming for web developers.</w:t>
      </w:r>
    </w:p>
    <w:p w:rsidR="00DA5B2F" w:rsidRPr="00DA5B2F" w:rsidRDefault="00DA5B2F" w:rsidP="00DA5B2F">
      <w:pPr>
        <w:shd w:val="clear" w:color="auto" w:fill="FFFFFF"/>
        <w:spacing w:after="0" w:line="240" w:lineRule="auto"/>
        <w:textAlignment w:val="baseline"/>
        <w:rPr>
          <w:rFonts w:ascii="Helvetica" w:eastAsia="Times New Roman" w:hAnsi="Helvetica" w:cs="Helvetica"/>
          <w:color w:val="666666"/>
          <w:sz w:val="23"/>
          <w:szCs w:val="23"/>
        </w:rPr>
      </w:pPr>
      <w:r w:rsidRPr="00DA5B2F">
        <w:rPr>
          <w:rFonts w:ascii="inherit" w:eastAsia="Times New Roman" w:hAnsi="inherit" w:cs="Helvetica"/>
          <w:b/>
          <w:bCs/>
          <w:color w:val="000000"/>
          <w:sz w:val="23"/>
        </w:rPr>
        <w:t>5) What is the actually used PHP version?</w:t>
      </w:r>
    </w:p>
    <w:p w:rsidR="00DA5B2F" w:rsidRPr="00DA5B2F" w:rsidRDefault="00DA5B2F" w:rsidP="00DA5B2F">
      <w:pPr>
        <w:shd w:val="clear" w:color="auto" w:fill="FFFFFF"/>
        <w:spacing w:before="204" w:after="204" w:line="240" w:lineRule="auto"/>
        <w:textAlignment w:val="baseline"/>
        <w:rPr>
          <w:rFonts w:ascii="Helvetica" w:eastAsia="Times New Roman" w:hAnsi="Helvetica" w:cs="Helvetica"/>
          <w:color w:val="666666"/>
          <w:sz w:val="23"/>
          <w:szCs w:val="23"/>
        </w:rPr>
      </w:pPr>
      <w:r w:rsidRPr="00DA5B2F">
        <w:rPr>
          <w:rFonts w:ascii="Helvetica" w:eastAsia="Times New Roman" w:hAnsi="Helvetica" w:cs="Helvetica"/>
          <w:color w:val="666666"/>
          <w:sz w:val="23"/>
          <w:szCs w:val="23"/>
        </w:rPr>
        <w:t>Version 5 is the actually used version of PHP.</w:t>
      </w:r>
    </w:p>
    <w:p w:rsidR="00DA5B2F" w:rsidRPr="00DA5B2F" w:rsidRDefault="00DA5B2F" w:rsidP="00DA5B2F">
      <w:pPr>
        <w:shd w:val="clear" w:color="auto" w:fill="FFFFFF"/>
        <w:spacing w:after="0" w:line="240" w:lineRule="auto"/>
        <w:jc w:val="center"/>
        <w:textAlignment w:val="baseline"/>
        <w:rPr>
          <w:rFonts w:ascii="Helvetica" w:eastAsia="Times New Roman" w:hAnsi="Helvetica" w:cs="Helvetica"/>
          <w:color w:val="666666"/>
          <w:sz w:val="23"/>
          <w:szCs w:val="23"/>
        </w:rPr>
      </w:pPr>
      <w:r>
        <w:rPr>
          <w:rFonts w:ascii="inherit" w:eastAsia="Times New Roman" w:hAnsi="inherit" w:cs="Helvetica"/>
          <w:noProof/>
          <w:color w:val="F05A1A"/>
          <w:sz w:val="23"/>
          <w:szCs w:val="23"/>
          <w:bdr w:val="none" w:sz="0" w:space="0" w:color="auto" w:frame="1"/>
        </w:rPr>
        <w:lastRenderedPageBreak/>
        <w:drawing>
          <wp:inline distT="0" distB="0" distL="0" distR="0">
            <wp:extent cx="1905000" cy="1905000"/>
            <wp:effectExtent l="19050" t="0" r="0" b="0"/>
            <wp:docPr id="1" name="Picture 1" descr="bran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nd">
                      <a:hlinkClick r:id="rId7"/>
                    </pic:cNvPr>
                    <pic:cNvPicPr>
                      <a:picLocks noChangeAspect="1" noChangeArrowheads="1"/>
                    </pic:cNvPicPr>
                  </pic:nvPicPr>
                  <pic:blipFill>
                    <a:blip r:embed="rId8"/>
                    <a:srcRect/>
                    <a:stretch>
                      <a:fillRect/>
                    </a:stretch>
                  </pic:blipFill>
                  <pic:spPr bwMode="auto">
                    <a:xfrm>
                      <a:off x="0" y="0"/>
                      <a:ext cx="1905000" cy="1905000"/>
                    </a:xfrm>
                    <a:prstGeom prst="rect">
                      <a:avLst/>
                    </a:prstGeom>
                    <a:noFill/>
                    <a:ln w="9525">
                      <a:noFill/>
                      <a:miter lim="800000"/>
                      <a:headEnd/>
                      <a:tailEnd/>
                    </a:ln>
                  </pic:spPr>
                </pic:pic>
              </a:graphicData>
            </a:graphic>
          </wp:inline>
        </w:drawing>
      </w:r>
    </w:p>
    <w:p w:rsidR="00DA5B2F" w:rsidRPr="00DA5B2F" w:rsidRDefault="00DA5B2F" w:rsidP="00DA5B2F">
      <w:pPr>
        <w:shd w:val="clear" w:color="auto" w:fill="FFFFFF"/>
        <w:spacing w:after="0" w:line="240" w:lineRule="auto"/>
        <w:textAlignment w:val="baseline"/>
        <w:rPr>
          <w:rFonts w:ascii="Helvetica" w:eastAsia="Times New Roman" w:hAnsi="Helvetica" w:cs="Helvetica"/>
          <w:color w:val="666666"/>
          <w:sz w:val="23"/>
          <w:szCs w:val="23"/>
        </w:rPr>
      </w:pPr>
      <w:r w:rsidRPr="00DA5B2F">
        <w:rPr>
          <w:rFonts w:ascii="inherit" w:eastAsia="Times New Roman" w:hAnsi="inherit" w:cs="Helvetica"/>
          <w:b/>
          <w:bCs/>
          <w:color w:val="000000"/>
          <w:sz w:val="23"/>
        </w:rPr>
        <w:t>6) How do you execute a PHP script from the command line?</w:t>
      </w:r>
    </w:p>
    <w:p w:rsidR="00DA5B2F" w:rsidRPr="00DA5B2F" w:rsidRDefault="00DA5B2F" w:rsidP="00DA5B2F">
      <w:pPr>
        <w:shd w:val="clear" w:color="auto" w:fill="FFFFFF"/>
        <w:spacing w:before="204" w:after="204" w:line="240" w:lineRule="auto"/>
        <w:textAlignment w:val="baseline"/>
        <w:rPr>
          <w:rFonts w:ascii="Helvetica" w:eastAsia="Times New Roman" w:hAnsi="Helvetica" w:cs="Helvetica"/>
          <w:color w:val="666666"/>
          <w:sz w:val="23"/>
          <w:szCs w:val="23"/>
        </w:rPr>
      </w:pPr>
      <w:r w:rsidRPr="00DA5B2F">
        <w:rPr>
          <w:rFonts w:ascii="Helvetica" w:eastAsia="Times New Roman" w:hAnsi="Helvetica" w:cs="Helvetica"/>
          <w:color w:val="666666"/>
          <w:sz w:val="23"/>
          <w:szCs w:val="23"/>
        </w:rPr>
        <w:t>Just use the PHP command line interface (CLI) and specify the file name of the script to be executed as follows:</w:t>
      </w:r>
    </w:p>
    <w:p w:rsidR="00DA5B2F" w:rsidRPr="00DA5B2F" w:rsidRDefault="00DA5B2F" w:rsidP="00DA5B2F">
      <w:pPr>
        <w:spacing w:after="180" w:line="240" w:lineRule="auto"/>
        <w:textAlignment w:val="baseline"/>
        <w:rPr>
          <w:rFonts w:ascii="Courier New" w:eastAsia="Times New Roman" w:hAnsi="Courier New" w:cs="Courier New"/>
          <w:color w:val="666666"/>
          <w:sz w:val="24"/>
          <w:szCs w:val="24"/>
        </w:rPr>
      </w:pPr>
      <w:r w:rsidRPr="00DA5B2F">
        <w:rPr>
          <w:rFonts w:ascii="Courier New" w:eastAsia="Times New Roman" w:hAnsi="Courier New" w:cs="Courier New"/>
          <w:color w:val="666666"/>
          <w:sz w:val="24"/>
          <w:szCs w:val="24"/>
        </w:rPr>
        <w:object w:dxaOrig="2730" w:dyaOrig="1395">
          <v:shape id="_x0000_i1041" type="#_x0000_t75" style="width:136.5pt;height:69.75pt" o:ole="">
            <v:imagedata r:id="rId5" o:title=""/>
          </v:shape>
          <w:control r:id="rId9" w:name="DefaultOcxName" w:shapeid="_x0000_i1041"/>
        </w:object>
      </w:r>
    </w:p>
    <w:tbl>
      <w:tblPr>
        <w:tblW w:w="0" w:type="auto"/>
        <w:tblCellSpacing w:w="15" w:type="dxa"/>
        <w:tblCellMar>
          <w:top w:w="15" w:type="dxa"/>
          <w:left w:w="15" w:type="dxa"/>
          <w:bottom w:w="15" w:type="dxa"/>
          <w:right w:w="15" w:type="dxa"/>
        </w:tblCellMar>
        <w:tblLook w:val="04A0"/>
      </w:tblPr>
      <w:tblGrid>
        <w:gridCol w:w="175"/>
        <w:gridCol w:w="9275"/>
      </w:tblGrid>
      <w:tr w:rsidR="00DA5B2F" w:rsidRPr="00DA5B2F" w:rsidTr="00DA5B2F">
        <w:trPr>
          <w:tblCellSpacing w:w="15" w:type="dxa"/>
        </w:trPr>
        <w:tc>
          <w:tcPr>
            <w:tcW w:w="0" w:type="auto"/>
            <w:tcBorders>
              <w:top w:val="nil"/>
              <w:left w:val="nil"/>
              <w:bottom w:val="nil"/>
              <w:right w:val="nil"/>
            </w:tcBorders>
            <w:shd w:val="clear" w:color="auto" w:fill="F8F8F8"/>
            <w:vAlign w:val="center"/>
            <w:hideMark/>
          </w:tcPr>
          <w:p w:rsidR="00DA5B2F" w:rsidRPr="00DA5B2F" w:rsidRDefault="00DA5B2F" w:rsidP="00DA5B2F">
            <w:pPr>
              <w:spacing w:after="0" w:line="240" w:lineRule="auto"/>
              <w:jc w:val="center"/>
              <w:textAlignment w:val="baseline"/>
              <w:rPr>
                <w:rFonts w:ascii="inherit" w:eastAsia="Times New Roman" w:hAnsi="inherit" w:cs="Times New Roman"/>
                <w:sz w:val="20"/>
                <w:szCs w:val="20"/>
              </w:rPr>
            </w:pPr>
            <w:r w:rsidRPr="00DA5B2F">
              <w:rPr>
                <w:rFonts w:ascii="inherit" w:eastAsia="Times New Roman" w:hAnsi="inherit" w:cs="Times New Roman"/>
                <w:sz w:val="20"/>
                <w:szCs w:val="20"/>
              </w:rPr>
              <w:t>1</w:t>
            </w:r>
          </w:p>
        </w:tc>
        <w:tc>
          <w:tcPr>
            <w:tcW w:w="12195" w:type="dxa"/>
            <w:tcBorders>
              <w:top w:val="nil"/>
              <w:left w:val="nil"/>
              <w:bottom w:val="nil"/>
              <w:right w:val="nil"/>
            </w:tcBorders>
            <w:shd w:val="clear" w:color="auto" w:fill="F8F8F8"/>
            <w:vAlign w:val="center"/>
            <w:hideMark/>
          </w:tcPr>
          <w:p w:rsidR="00DA5B2F" w:rsidRPr="00DA5B2F" w:rsidRDefault="00DA5B2F" w:rsidP="00DA5B2F">
            <w:pPr>
              <w:spacing w:after="0" w:line="240" w:lineRule="auto"/>
              <w:textAlignment w:val="baseline"/>
              <w:rPr>
                <w:rFonts w:ascii="inherit" w:eastAsia="Times New Roman" w:hAnsi="inherit" w:cs="Times New Roman"/>
                <w:color w:val="000000"/>
                <w:sz w:val="20"/>
                <w:szCs w:val="20"/>
              </w:rPr>
            </w:pPr>
            <w:proofErr w:type="spellStart"/>
            <w:r w:rsidRPr="00DA5B2F">
              <w:rPr>
                <w:rFonts w:ascii="inherit" w:eastAsia="Times New Roman" w:hAnsi="inherit" w:cs="Times New Roman"/>
                <w:color w:val="000000"/>
                <w:sz w:val="20"/>
              </w:rPr>
              <w:t>php</w:t>
            </w:r>
            <w:proofErr w:type="spellEnd"/>
            <w:r w:rsidRPr="00DA5B2F">
              <w:rPr>
                <w:rFonts w:ascii="inherit" w:eastAsia="Times New Roman" w:hAnsi="inherit" w:cs="Times New Roman"/>
                <w:color w:val="000000"/>
                <w:sz w:val="20"/>
              </w:rPr>
              <w:t xml:space="preserve"> script.php</w:t>
            </w:r>
          </w:p>
        </w:tc>
      </w:tr>
    </w:tbl>
    <w:p w:rsidR="00DA5B2F" w:rsidRPr="00DA5B2F" w:rsidRDefault="00DA5B2F" w:rsidP="00DA5B2F">
      <w:pPr>
        <w:shd w:val="clear" w:color="auto" w:fill="FFFFFF"/>
        <w:spacing w:before="204" w:after="204" w:line="240" w:lineRule="auto"/>
        <w:textAlignment w:val="baseline"/>
        <w:rPr>
          <w:rFonts w:ascii="Helvetica" w:eastAsia="Times New Roman" w:hAnsi="Helvetica" w:cs="Helvetica"/>
          <w:color w:val="666666"/>
          <w:sz w:val="23"/>
          <w:szCs w:val="23"/>
        </w:rPr>
      </w:pPr>
      <w:r w:rsidRPr="00DA5B2F">
        <w:rPr>
          <w:rFonts w:ascii="Helvetica" w:eastAsia="Times New Roman" w:hAnsi="Helvetica" w:cs="Helvetica"/>
          <w:color w:val="666666"/>
          <w:sz w:val="23"/>
          <w:szCs w:val="23"/>
        </w:rPr>
        <w:t> </w:t>
      </w:r>
    </w:p>
    <w:p w:rsidR="00DA5B2F" w:rsidRPr="00DA5B2F" w:rsidRDefault="00DA5B2F" w:rsidP="00DA5B2F">
      <w:pPr>
        <w:shd w:val="clear" w:color="auto" w:fill="FFFFFF"/>
        <w:spacing w:after="0" w:line="240" w:lineRule="auto"/>
        <w:textAlignment w:val="baseline"/>
        <w:rPr>
          <w:rFonts w:ascii="Helvetica" w:eastAsia="Times New Roman" w:hAnsi="Helvetica" w:cs="Helvetica"/>
          <w:color w:val="666666"/>
          <w:sz w:val="23"/>
          <w:szCs w:val="23"/>
        </w:rPr>
      </w:pPr>
      <w:r w:rsidRPr="00DA5B2F">
        <w:rPr>
          <w:rFonts w:ascii="inherit" w:eastAsia="Times New Roman" w:hAnsi="inherit" w:cs="Helvetica"/>
          <w:b/>
          <w:bCs/>
          <w:color w:val="000000"/>
          <w:sz w:val="23"/>
        </w:rPr>
        <w:t>7) How to run the interactive PHP shell from the command line interface?</w:t>
      </w:r>
    </w:p>
    <w:p w:rsidR="00DA5B2F" w:rsidRPr="00DA5B2F" w:rsidRDefault="00DA5B2F" w:rsidP="00DA5B2F">
      <w:pPr>
        <w:shd w:val="clear" w:color="auto" w:fill="FFFFFF"/>
        <w:spacing w:before="204" w:after="204" w:line="240" w:lineRule="auto"/>
        <w:textAlignment w:val="baseline"/>
        <w:rPr>
          <w:rFonts w:ascii="Helvetica" w:eastAsia="Times New Roman" w:hAnsi="Helvetica" w:cs="Helvetica"/>
          <w:color w:val="666666"/>
          <w:sz w:val="23"/>
          <w:szCs w:val="23"/>
        </w:rPr>
      </w:pPr>
      <w:r w:rsidRPr="00DA5B2F">
        <w:rPr>
          <w:rFonts w:ascii="Helvetica" w:eastAsia="Times New Roman" w:hAnsi="Helvetica" w:cs="Helvetica"/>
          <w:color w:val="666666"/>
          <w:sz w:val="23"/>
          <w:szCs w:val="23"/>
        </w:rPr>
        <w:t>Just use the PHP CLI program with the option -</w:t>
      </w:r>
      <w:proofErr w:type="gramStart"/>
      <w:r w:rsidRPr="00DA5B2F">
        <w:rPr>
          <w:rFonts w:ascii="Helvetica" w:eastAsia="Times New Roman" w:hAnsi="Helvetica" w:cs="Helvetica"/>
          <w:color w:val="666666"/>
          <w:sz w:val="23"/>
          <w:szCs w:val="23"/>
        </w:rPr>
        <w:t>a</w:t>
      </w:r>
      <w:proofErr w:type="gramEnd"/>
      <w:r w:rsidRPr="00DA5B2F">
        <w:rPr>
          <w:rFonts w:ascii="Helvetica" w:eastAsia="Times New Roman" w:hAnsi="Helvetica" w:cs="Helvetica"/>
          <w:color w:val="666666"/>
          <w:sz w:val="23"/>
          <w:szCs w:val="23"/>
        </w:rPr>
        <w:t xml:space="preserve"> as follows:</w:t>
      </w:r>
    </w:p>
    <w:p w:rsidR="00DA5B2F" w:rsidRPr="00DA5B2F" w:rsidRDefault="00DA5B2F" w:rsidP="00DA5B2F">
      <w:pPr>
        <w:spacing w:after="180" w:line="240" w:lineRule="auto"/>
        <w:textAlignment w:val="baseline"/>
        <w:rPr>
          <w:rFonts w:ascii="Courier New" w:eastAsia="Times New Roman" w:hAnsi="Courier New" w:cs="Courier New"/>
          <w:color w:val="666666"/>
          <w:sz w:val="24"/>
          <w:szCs w:val="24"/>
        </w:rPr>
      </w:pPr>
      <w:r w:rsidRPr="00DA5B2F">
        <w:rPr>
          <w:rFonts w:ascii="Courier New" w:eastAsia="Times New Roman" w:hAnsi="Courier New" w:cs="Courier New"/>
          <w:color w:val="666666"/>
          <w:sz w:val="24"/>
          <w:szCs w:val="24"/>
        </w:rPr>
        <w:object w:dxaOrig="2730" w:dyaOrig="1395">
          <v:shape id="_x0000_i1040" type="#_x0000_t75" style="width:136.5pt;height:69.75pt" o:ole="">
            <v:imagedata r:id="rId5" o:title=""/>
          </v:shape>
          <w:control r:id="rId10" w:name="DefaultOcxName1" w:shapeid="_x0000_i1040"/>
        </w:object>
      </w:r>
    </w:p>
    <w:tbl>
      <w:tblPr>
        <w:tblW w:w="0" w:type="auto"/>
        <w:tblCellSpacing w:w="15" w:type="dxa"/>
        <w:tblCellMar>
          <w:top w:w="15" w:type="dxa"/>
          <w:left w:w="15" w:type="dxa"/>
          <w:bottom w:w="15" w:type="dxa"/>
          <w:right w:w="15" w:type="dxa"/>
        </w:tblCellMar>
        <w:tblLook w:val="04A0"/>
      </w:tblPr>
      <w:tblGrid>
        <w:gridCol w:w="175"/>
        <w:gridCol w:w="9275"/>
      </w:tblGrid>
      <w:tr w:rsidR="00DA5B2F" w:rsidRPr="00DA5B2F" w:rsidTr="00DA5B2F">
        <w:trPr>
          <w:tblCellSpacing w:w="15" w:type="dxa"/>
        </w:trPr>
        <w:tc>
          <w:tcPr>
            <w:tcW w:w="0" w:type="auto"/>
            <w:tcBorders>
              <w:top w:val="nil"/>
              <w:left w:val="nil"/>
              <w:bottom w:val="nil"/>
              <w:right w:val="nil"/>
            </w:tcBorders>
            <w:shd w:val="clear" w:color="auto" w:fill="F8F8F8"/>
            <w:vAlign w:val="center"/>
            <w:hideMark/>
          </w:tcPr>
          <w:p w:rsidR="00DA5B2F" w:rsidRPr="00DA5B2F" w:rsidRDefault="00DA5B2F" w:rsidP="00DA5B2F">
            <w:pPr>
              <w:spacing w:after="0" w:line="240" w:lineRule="auto"/>
              <w:jc w:val="center"/>
              <w:textAlignment w:val="baseline"/>
              <w:rPr>
                <w:rFonts w:ascii="inherit" w:eastAsia="Times New Roman" w:hAnsi="inherit" w:cs="Times New Roman"/>
                <w:sz w:val="20"/>
                <w:szCs w:val="20"/>
              </w:rPr>
            </w:pPr>
            <w:r w:rsidRPr="00DA5B2F">
              <w:rPr>
                <w:rFonts w:ascii="inherit" w:eastAsia="Times New Roman" w:hAnsi="inherit" w:cs="Times New Roman"/>
                <w:sz w:val="20"/>
                <w:szCs w:val="20"/>
              </w:rPr>
              <w:t>1</w:t>
            </w:r>
          </w:p>
        </w:tc>
        <w:tc>
          <w:tcPr>
            <w:tcW w:w="12195" w:type="dxa"/>
            <w:tcBorders>
              <w:top w:val="nil"/>
              <w:left w:val="nil"/>
              <w:bottom w:val="nil"/>
              <w:right w:val="nil"/>
            </w:tcBorders>
            <w:shd w:val="clear" w:color="auto" w:fill="F8F8F8"/>
            <w:vAlign w:val="center"/>
            <w:hideMark/>
          </w:tcPr>
          <w:p w:rsidR="00DA5B2F" w:rsidRPr="00DA5B2F" w:rsidRDefault="00DA5B2F" w:rsidP="00DA5B2F">
            <w:pPr>
              <w:spacing w:after="0" w:line="240" w:lineRule="auto"/>
              <w:textAlignment w:val="baseline"/>
              <w:rPr>
                <w:rFonts w:ascii="inherit" w:eastAsia="Times New Roman" w:hAnsi="inherit" w:cs="Times New Roman"/>
                <w:color w:val="000000"/>
                <w:sz w:val="20"/>
                <w:szCs w:val="20"/>
              </w:rPr>
            </w:pPr>
            <w:proofErr w:type="spellStart"/>
            <w:r w:rsidRPr="00DA5B2F">
              <w:rPr>
                <w:rFonts w:ascii="inherit" w:eastAsia="Times New Roman" w:hAnsi="inherit" w:cs="Times New Roman"/>
                <w:color w:val="000000"/>
                <w:sz w:val="20"/>
              </w:rPr>
              <w:t>php</w:t>
            </w:r>
            <w:proofErr w:type="spellEnd"/>
            <w:r w:rsidRPr="00DA5B2F">
              <w:rPr>
                <w:rFonts w:ascii="inherit" w:eastAsia="Times New Roman" w:hAnsi="inherit" w:cs="Times New Roman"/>
                <w:color w:val="000000"/>
                <w:sz w:val="20"/>
              </w:rPr>
              <w:t xml:space="preserve"> -a</w:t>
            </w:r>
          </w:p>
        </w:tc>
      </w:tr>
    </w:tbl>
    <w:p w:rsidR="00DA5B2F" w:rsidRPr="00DA5B2F" w:rsidRDefault="00DA5B2F" w:rsidP="00DA5B2F">
      <w:pPr>
        <w:shd w:val="clear" w:color="auto" w:fill="FFFFFF"/>
        <w:spacing w:before="204" w:after="204" w:line="240" w:lineRule="auto"/>
        <w:textAlignment w:val="baseline"/>
        <w:rPr>
          <w:rFonts w:ascii="Helvetica" w:eastAsia="Times New Roman" w:hAnsi="Helvetica" w:cs="Helvetica"/>
          <w:color w:val="666666"/>
          <w:sz w:val="23"/>
          <w:szCs w:val="23"/>
        </w:rPr>
      </w:pPr>
      <w:r w:rsidRPr="00DA5B2F">
        <w:rPr>
          <w:rFonts w:ascii="Helvetica" w:eastAsia="Times New Roman" w:hAnsi="Helvetica" w:cs="Helvetica"/>
          <w:color w:val="666666"/>
          <w:sz w:val="23"/>
          <w:szCs w:val="23"/>
        </w:rPr>
        <w:t> </w:t>
      </w:r>
    </w:p>
    <w:p w:rsidR="00DA5B2F" w:rsidRPr="00DA5B2F" w:rsidRDefault="00DA5B2F" w:rsidP="00DA5B2F">
      <w:pPr>
        <w:spacing w:after="0" w:line="240" w:lineRule="auto"/>
        <w:rPr>
          <w:ins w:id="254" w:author="Unknown"/>
          <w:rFonts w:ascii="Times New Roman" w:eastAsia="Times New Roman" w:hAnsi="Times New Roman" w:cs="Times New Roman"/>
          <w:sz w:val="24"/>
          <w:szCs w:val="24"/>
        </w:rPr>
      </w:pPr>
      <w:ins w:id="255" w:author="Unknown">
        <w:r w:rsidRPr="00DA5B2F">
          <w:rPr>
            <w:rFonts w:ascii="Helvetica" w:eastAsia="Times New Roman" w:hAnsi="Helvetica" w:cs="Helvetica"/>
            <w:color w:val="666666"/>
            <w:sz w:val="23"/>
            <w:szCs w:val="23"/>
          </w:rPr>
          <w:br w:type="textWrapping" w:clear="all"/>
        </w:r>
      </w:ins>
    </w:p>
    <w:p w:rsidR="00DA5B2F" w:rsidRPr="00DA5B2F" w:rsidRDefault="00DA5B2F" w:rsidP="00DA5B2F">
      <w:pPr>
        <w:shd w:val="clear" w:color="auto" w:fill="FFFFFF"/>
        <w:spacing w:after="0" w:line="240" w:lineRule="auto"/>
        <w:textAlignment w:val="baseline"/>
        <w:rPr>
          <w:ins w:id="256" w:author="Unknown"/>
          <w:rFonts w:ascii="Helvetica" w:eastAsia="Times New Roman" w:hAnsi="Helvetica" w:cs="Helvetica"/>
          <w:color w:val="666666"/>
          <w:sz w:val="23"/>
          <w:szCs w:val="23"/>
        </w:rPr>
      </w:pPr>
      <w:ins w:id="257" w:author="Unknown">
        <w:r w:rsidRPr="00DA5B2F">
          <w:rPr>
            <w:rFonts w:ascii="inherit" w:eastAsia="Times New Roman" w:hAnsi="inherit" w:cs="Helvetica"/>
            <w:b/>
            <w:bCs/>
            <w:color w:val="000000"/>
            <w:sz w:val="23"/>
          </w:rPr>
          <w:t xml:space="preserve">8) What are the correct and the most two common </w:t>
        </w:r>
        <w:proofErr w:type="gramStart"/>
        <w:r w:rsidRPr="00DA5B2F">
          <w:rPr>
            <w:rFonts w:ascii="inherit" w:eastAsia="Times New Roman" w:hAnsi="inherit" w:cs="Helvetica"/>
            <w:b/>
            <w:bCs/>
            <w:color w:val="000000"/>
            <w:sz w:val="23"/>
          </w:rPr>
          <w:t>way</w:t>
        </w:r>
        <w:proofErr w:type="gramEnd"/>
        <w:r w:rsidRPr="00DA5B2F">
          <w:rPr>
            <w:rFonts w:ascii="inherit" w:eastAsia="Times New Roman" w:hAnsi="inherit" w:cs="Helvetica"/>
            <w:b/>
            <w:bCs/>
            <w:color w:val="000000"/>
            <w:sz w:val="23"/>
          </w:rPr>
          <w:t xml:space="preserve"> to start and finish a PHP block of code?</w:t>
        </w:r>
      </w:ins>
    </w:p>
    <w:p w:rsidR="00DA5B2F" w:rsidRPr="00DA5B2F" w:rsidRDefault="00DA5B2F" w:rsidP="00DA5B2F">
      <w:pPr>
        <w:shd w:val="clear" w:color="auto" w:fill="FFFFFF"/>
        <w:spacing w:before="204" w:after="204" w:line="240" w:lineRule="auto"/>
        <w:textAlignment w:val="baseline"/>
        <w:rPr>
          <w:ins w:id="258" w:author="Unknown"/>
          <w:rFonts w:ascii="Helvetica" w:eastAsia="Times New Roman" w:hAnsi="Helvetica" w:cs="Helvetica"/>
          <w:color w:val="666666"/>
          <w:sz w:val="23"/>
          <w:szCs w:val="23"/>
        </w:rPr>
      </w:pPr>
      <w:ins w:id="259" w:author="Unknown">
        <w:r w:rsidRPr="00DA5B2F">
          <w:rPr>
            <w:rFonts w:ascii="Helvetica" w:eastAsia="Times New Roman" w:hAnsi="Helvetica" w:cs="Helvetica"/>
            <w:color w:val="666666"/>
            <w:sz w:val="23"/>
            <w:szCs w:val="23"/>
          </w:rPr>
          <w:t xml:space="preserve">The two </w:t>
        </w:r>
        <w:proofErr w:type="gramStart"/>
        <w:r w:rsidRPr="00DA5B2F">
          <w:rPr>
            <w:rFonts w:ascii="Helvetica" w:eastAsia="Times New Roman" w:hAnsi="Helvetica" w:cs="Helvetica"/>
            <w:color w:val="666666"/>
            <w:sz w:val="23"/>
            <w:szCs w:val="23"/>
          </w:rPr>
          <w:t>most  common</w:t>
        </w:r>
        <w:proofErr w:type="gramEnd"/>
        <w:r w:rsidRPr="00DA5B2F">
          <w:rPr>
            <w:rFonts w:ascii="Helvetica" w:eastAsia="Times New Roman" w:hAnsi="Helvetica" w:cs="Helvetica"/>
            <w:color w:val="666666"/>
            <w:sz w:val="23"/>
            <w:szCs w:val="23"/>
          </w:rPr>
          <w:t xml:space="preserve"> ways to start and finish a PHP script are: &lt;?</w:t>
        </w:r>
        <w:proofErr w:type="spellStart"/>
        <w:r w:rsidRPr="00DA5B2F">
          <w:rPr>
            <w:rFonts w:ascii="Helvetica" w:eastAsia="Times New Roman" w:hAnsi="Helvetica" w:cs="Helvetica"/>
            <w:color w:val="666666"/>
            <w:sz w:val="23"/>
            <w:szCs w:val="23"/>
          </w:rPr>
          <w:t>php</w:t>
        </w:r>
        <w:proofErr w:type="spellEnd"/>
        <w:r w:rsidRPr="00DA5B2F">
          <w:rPr>
            <w:rFonts w:ascii="Helvetica" w:eastAsia="Times New Roman" w:hAnsi="Helvetica" w:cs="Helvetica"/>
            <w:color w:val="666666"/>
            <w:sz w:val="23"/>
            <w:szCs w:val="23"/>
          </w:rPr>
          <w:t xml:space="preserve"> [   —  PHP code—- ] ?&gt; and &lt;? [</w:t>
        </w:r>
        <w:proofErr w:type="gramStart"/>
        <w:r w:rsidRPr="00DA5B2F">
          <w:rPr>
            <w:rFonts w:ascii="Helvetica" w:eastAsia="Times New Roman" w:hAnsi="Helvetica" w:cs="Helvetica"/>
            <w:color w:val="666666"/>
            <w:sz w:val="23"/>
            <w:szCs w:val="23"/>
          </w:rPr>
          <w:t>—  PHP</w:t>
        </w:r>
        <w:proofErr w:type="gramEnd"/>
        <w:r w:rsidRPr="00DA5B2F">
          <w:rPr>
            <w:rFonts w:ascii="Helvetica" w:eastAsia="Times New Roman" w:hAnsi="Helvetica" w:cs="Helvetica"/>
            <w:color w:val="666666"/>
            <w:sz w:val="23"/>
            <w:szCs w:val="23"/>
          </w:rPr>
          <w:t xml:space="preserve"> code  —] ?&gt;</w:t>
        </w:r>
      </w:ins>
    </w:p>
    <w:p w:rsidR="00DA5B2F" w:rsidRPr="00DA5B2F" w:rsidRDefault="00DA5B2F" w:rsidP="00DA5B2F">
      <w:pPr>
        <w:shd w:val="clear" w:color="auto" w:fill="FFFFFF"/>
        <w:spacing w:after="0" w:line="240" w:lineRule="auto"/>
        <w:textAlignment w:val="baseline"/>
        <w:rPr>
          <w:ins w:id="260" w:author="Unknown"/>
          <w:rFonts w:ascii="Helvetica" w:eastAsia="Times New Roman" w:hAnsi="Helvetica" w:cs="Helvetica"/>
          <w:color w:val="666666"/>
          <w:sz w:val="23"/>
          <w:szCs w:val="23"/>
        </w:rPr>
      </w:pPr>
      <w:ins w:id="261" w:author="Unknown">
        <w:r w:rsidRPr="00DA5B2F">
          <w:rPr>
            <w:rFonts w:ascii="inherit" w:eastAsia="Times New Roman" w:hAnsi="inherit" w:cs="Helvetica"/>
            <w:b/>
            <w:bCs/>
            <w:color w:val="000000"/>
            <w:sz w:val="23"/>
          </w:rPr>
          <w:t>9) How can we display the output directly to the browser?</w:t>
        </w:r>
      </w:ins>
    </w:p>
    <w:p w:rsidR="00DA5B2F" w:rsidRPr="00DA5B2F" w:rsidRDefault="00DA5B2F" w:rsidP="00DA5B2F">
      <w:pPr>
        <w:shd w:val="clear" w:color="auto" w:fill="FFFFFF"/>
        <w:spacing w:before="204" w:after="204" w:line="240" w:lineRule="auto"/>
        <w:textAlignment w:val="baseline"/>
        <w:rPr>
          <w:ins w:id="262" w:author="Unknown"/>
          <w:rFonts w:ascii="Helvetica" w:eastAsia="Times New Roman" w:hAnsi="Helvetica" w:cs="Helvetica"/>
          <w:color w:val="666666"/>
          <w:sz w:val="23"/>
          <w:szCs w:val="23"/>
        </w:rPr>
      </w:pPr>
      <w:ins w:id="263" w:author="Unknown">
        <w:r w:rsidRPr="00DA5B2F">
          <w:rPr>
            <w:rFonts w:ascii="Helvetica" w:eastAsia="Times New Roman" w:hAnsi="Helvetica" w:cs="Helvetica"/>
            <w:color w:val="666666"/>
            <w:sz w:val="23"/>
            <w:szCs w:val="23"/>
          </w:rPr>
          <w:lastRenderedPageBreak/>
          <w:t>To be able to display the output directly to the browser, we have to use the special tags &lt;</w:t>
        </w:r>
        <w:proofErr w:type="gramStart"/>
        <w:r w:rsidRPr="00DA5B2F">
          <w:rPr>
            <w:rFonts w:ascii="Helvetica" w:eastAsia="Times New Roman" w:hAnsi="Helvetica" w:cs="Helvetica"/>
            <w:color w:val="666666"/>
            <w:sz w:val="23"/>
            <w:szCs w:val="23"/>
          </w:rPr>
          <w:t>?=</w:t>
        </w:r>
        <w:proofErr w:type="gramEnd"/>
        <w:r w:rsidRPr="00DA5B2F">
          <w:rPr>
            <w:rFonts w:ascii="Helvetica" w:eastAsia="Times New Roman" w:hAnsi="Helvetica" w:cs="Helvetica"/>
            <w:color w:val="666666"/>
            <w:sz w:val="23"/>
            <w:szCs w:val="23"/>
          </w:rPr>
          <w:t xml:space="preserve"> and ?&gt;.</w:t>
        </w:r>
      </w:ins>
    </w:p>
    <w:p w:rsidR="00DA5B2F" w:rsidRPr="00DA5B2F" w:rsidRDefault="00DA5B2F" w:rsidP="00DA5B2F">
      <w:pPr>
        <w:shd w:val="clear" w:color="auto" w:fill="FFFFFF"/>
        <w:spacing w:after="0" w:line="240" w:lineRule="auto"/>
        <w:textAlignment w:val="baseline"/>
        <w:rPr>
          <w:ins w:id="264" w:author="Unknown"/>
          <w:rFonts w:ascii="Helvetica" w:eastAsia="Times New Roman" w:hAnsi="Helvetica" w:cs="Helvetica"/>
          <w:color w:val="666666"/>
          <w:sz w:val="23"/>
          <w:szCs w:val="23"/>
        </w:rPr>
      </w:pPr>
      <w:ins w:id="265" w:author="Unknown">
        <w:r w:rsidRPr="00DA5B2F">
          <w:rPr>
            <w:rFonts w:ascii="inherit" w:eastAsia="Times New Roman" w:hAnsi="inherit" w:cs="Helvetica"/>
            <w:b/>
            <w:bCs/>
            <w:color w:val="000000"/>
            <w:sz w:val="23"/>
          </w:rPr>
          <w:t>10) What is the main difference between PHP 4 and PHP 5?</w:t>
        </w:r>
      </w:ins>
    </w:p>
    <w:p w:rsidR="00DA5B2F" w:rsidRPr="00DA5B2F" w:rsidRDefault="00DA5B2F" w:rsidP="00DA5B2F">
      <w:pPr>
        <w:shd w:val="clear" w:color="auto" w:fill="FFFFFF"/>
        <w:spacing w:before="204" w:after="204" w:line="240" w:lineRule="auto"/>
        <w:textAlignment w:val="baseline"/>
        <w:rPr>
          <w:ins w:id="266" w:author="Unknown"/>
          <w:rFonts w:ascii="Helvetica" w:eastAsia="Times New Roman" w:hAnsi="Helvetica" w:cs="Helvetica"/>
          <w:color w:val="666666"/>
          <w:sz w:val="23"/>
          <w:szCs w:val="23"/>
        </w:rPr>
      </w:pPr>
      <w:ins w:id="267" w:author="Unknown">
        <w:r w:rsidRPr="00DA5B2F">
          <w:rPr>
            <w:rFonts w:ascii="Helvetica" w:eastAsia="Times New Roman" w:hAnsi="Helvetica" w:cs="Helvetica"/>
            <w:color w:val="666666"/>
            <w:sz w:val="23"/>
            <w:szCs w:val="23"/>
          </w:rPr>
          <w:t>PHP 5 presents many additional OOP (Object Oriented Programming) features.</w:t>
        </w:r>
      </w:ins>
    </w:p>
    <w:p w:rsidR="00DA5B2F" w:rsidRPr="00DA5B2F" w:rsidRDefault="00DA5B2F" w:rsidP="00DA5B2F">
      <w:pPr>
        <w:shd w:val="clear" w:color="auto" w:fill="FFFFFF"/>
        <w:spacing w:after="0" w:line="240" w:lineRule="auto"/>
        <w:textAlignment w:val="baseline"/>
        <w:rPr>
          <w:ins w:id="268" w:author="Unknown"/>
          <w:rFonts w:ascii="Helvetica" w:eastAsia="Times New Roman" w:hAnsi="Helvetica" w:cs="Helvetica"/>
          <w:color w:val="666666"/>
          <w:sz w:val="23"/>
          <w:szCs w:val="23"/>
        </w:rPr>
      </w:pPr>
      <w:ins w:id="269" w:author="Unknown">
        <w:r w:rsidRPr="00DA5B2F">
          <w:rPr>
            <w:rFonts w:ascii="inherit" w:eastAsia="Times New Roman" w:hAnsi="inherit" w:cs="Helvetica"/>
            <w:b/>
            <w:bCs/>
            <w:color w:val="000000"/>
            <w:sz w:val="23"/>
          </w:rPr>
          <w:t xml:space="preserve">11) Is multiple </w:t>
        </w:r>
        <w:proofErr w:type="gramStart"/>
        <w:r w:rsidRPr="00DA5B2F">
          <w:rPr>
            <w:rFonts w:ascii="inherit" w:eastAsia="Times New Roman" w:hAnsi="inherit" w:cs="Helvetica"/>
            <w:b/>
            <w:bCs/>
            <w:color w:val="000000"/>
            <w:sz w:val="23"/>
          </w:rPr>
          <w:t>inheritance</w:t>
        </w:r>
        <w:proofErr w:type="gramEnd"/>
        <w:r w:rsidRPr="00DA5B2F">
          <w:rPr>
            <w:rFonts w:ascii="inherit" w:eastAsia="Times New Roman" w:hAnsi="inherit" w:cs="Helvetica"/>
            <w:b/>
            <w:bCs/>
            <w:color w:val="000000"/>
            <w:sz w:val="23"/>
          </w:rPr>
          <w:t xml:space="preserve"> supported in PHP?</w:t>
        </w:r>
      </w:ins>
    </w:p>
    <w:p w:rsidR="00DA5B2F" w:rsidRPr="00DA5B2F" w:rsidRDefault="00DA5B2F" w:rsidP="00DA5B2F">
      <w:pPr>
        <w:shd w:val="clear" w:color="auto" w:fill="FFFFFF"/>
        <w:spacing w:before="204" w:after="204" w:line="240" w:lineRule="auto"/>
        <w:textAlignment w:val="baseline"/>
        <w:rPr>
          <w:ins w:id="270" w:author="Unknown"/>
          <w:rFonts w:ascii="Helvetica" w:eastAsia="Times New Roman" w:hAnsi="Helvetica" w:cs="Helvetica"/>
          <w:color w:val="666666"/>
          <w:sz w:val="23"/>
          <w:szCs w:val="23"/>
        </w:rPr>
      </w:pPr>
      <w:ins w:id="271" w:author="Unknown">
        <w:r w:rsidRPr="00DA5B2F">
          <w:rPr>
            <w:rFonts w:ascii="Helvetica" w:eastAsia="Times New Roman" w:hAnsi="Helvetica" w:cs="Helvetica"/>
            <w:color w:val="666666"/>
            <w:sz w:val="23"/>
            <w:szCs w:val="23"/>
          </w:rPr>
          <w:t>PHP includes only single inheritance, it means that a class can be extended from only one single class using the keyword ‘extended’.</w:t>
        </w:r>
      </w:ins>
    </w:p>
    <w:p w:rsidR="00DA5B2F" w:rsidRPr="00DA5B2F" w:rsidRDefault="00DA5B2F" w:rsidP="00DA5B2F">
      <w:pPr>
        <w:shd w:val="clear" w:color="auto" w:fill="FFFFFF"/>
        <w:spacing w:after="0" w:line="240" w:lineRule="auto"/>
        <w:textAlignment w:val="baseline"/>
        <w:rPr>
          <w:ins w:id="272" w:author="Unknown"/>
          <w:rFonts w:ascii="Helvetica" w:eastAsia="Times New Roman" w:hAnsi="Helvetica" w:cs="Helvetica"/>
          <w:color w:val="666666"/>
          <w:sz w:val="23"/>
          <w:szCs w:val="23"/>
        </w:rPr>
      </w:pPr>
      <w:ins w:id="273" w:author="Unknown">
        <w:r w:rsidRPr="00DA5B2F">
          <w:rPr>
            <w:rFonts w:ascii="inherit" w:eastAsia="Times New Roman" w:hAnsi="inherit" w:cs="Helvetica"/>
            <w:b/>
            <w:bCs/>
            <w:color w:val="000000"/>
            <w:sz w:val="23"/>
          </w:rPr>
          <w:t>12) What is the meaning of a final class and a final method?</w:t>
        </w:r>
      </w:ins>
    </w:p>
    <w:p w:rsidR="00DA5B2F" w:rsidRPr="00DA5B2F" w:rsidRDefault="00DA5B2F" w:rsidP="00DA5B2F">
      <w:pPr>
        <w:shd w:val="clear" w:color="auto" w:fill="FFFFFF"/>
        <w:spacing w:before="204" w:after="204" w:line="240" w:lineRule="auto"/>
        <w:textAlignment w:val="baseline"/>
        <w:rPr>
          <w:ins w:id="274" w:author="Unknown"/>
          <w:rFonts w:ascii="Helvetica" w:eastAsia="Times New Roman" w:hAnsi="Helvetica" w:cs="Helvetica"/>
          <w:color w:val="666666"/>
          <w:sz w:val="23"/>
          <w:szCs w:val="23"/>
        </w:rPr>
      </w:pPr>
      <w:ins w:id="275" w:author="Unknown">
        <w:r w:rsidRPr="00DA5B2F">
          <w:rPr>
            <w:rFonts w:ascii="Helvetica" w:eastAsia="Times New Roman" w:hAnsi="Helvetica" w:cs="Helvetica"/>
            <w:color w:val="666666"/>
            <w:sz w:val="23"/>
            <w:szCs w:val="23"/>
          </w:rPr>
          <w:t>‘</w:t>
        </w:r>
        <w:proofErr w:type="gramStart"/>
        <w:r w:rsidRPr="00DA5B2F">
          <w:rPr>
            <w:rFonts w:ascii="Helvetica" w:eastAsia="Times New Roman" w:hAnsi="Helvetica" w:cs="Helvetica"/>
            <w:color w:val="666666"/>
            <w:sz w:val="23"/>
            <w:szCs w:val="23"/>
          </w:rPr>
          <w:t>final</w:t>
        </w:r>
        <w:proofErr w:type="gramEnd"/>
        <w:r w:rsidRPr="00DA5B2F">
          <w:rPr>
            <w:rFonts w:ascii="Helvetica" w:eastAsia="Times New Roman" w:hAnsi="Helvetica" w:cs="Helvetica"/>
            <w:color w:val="666666"/>
            <w:sz w:val="23"/>
            <w:szCs w:val="23"/>
          </w:rPr>
          <w:t xml:space="preserve">’ is introduced in PHP5. Final class means that this class cannot be extended and a final method cannot be </w:t>
        </w:r>
        <w:proofErr w:type="spellStart"/>
        <w:r w:rsidRPr="00DA5B2F">
          <w:rPr>
            <w:rFonts w:ascii="Helvetica" w:eastAsia="Times New Roman" w:hAnsi="Helvetica" w:cs="Helvetica"/>
            <w:color w:val="666666"/>
            <w:sz w:val="23"/>
            <w:szCs w:val="23"/>
          </w:rPr>
          <w:t>overrided</w:t>
        </w:r>
        <w:proofErr w:type="spellEnd"/>
        <w:r w:rsidRPr="00DA5B2F">
          <w:rPr>
            <w:rFonts w:ascii="Helvetica" w:eastAsia="Times New Roman" w:hAnsi="Helvetica" w:cs="Helvetica"/>
            <w:color w:val="666666"/>
            <w:sz w:val="23"/>
            <w:szCs w:val="23"/>
          </w:rPr>
          <w:t>.</w:t>
        </w:r>
      </w:ins>
    </w:p>
    <w:p w:rsidR="00DA5B2F" w:rsidRPr="00DA5B2F" w:rsidRDefault="00DA5B2F" w:rsidP="00DA5B2F">
      <w:pPr>
        <w:shd w:val="clear" w:color="auto" w:fill="FFFFFF"/>
        <w:spacing w:after="0" w:line="240" w:lineRule="auto"/>
        <w:textAlignment w:val="baseline"/>
        <w:rPr>
          <w:ins w:id="276" w:author="Unknown"/>
          <w:rFonts w:ascii="Helvetica" w:eastAsia="Times New Roman" w:hAnsi="Helvetica" w:cs="Helvetica"/>
          <w:color w:val="666666"/>
          <w:sz w:val="23"/>
          <w:szCs w:val="23"/>
        </w:rPr>
      </w:pPr>
      <w:ins w:id="277" w:author="Unknown">
        <w:r w:rsidRPr="00DA5B2F">
          <w:rPr>
            <w:rFonts w:ascii="inherit" w:eastAsia="Times New Roman" w:hAnsi="inherit" w:cs="Helvetica"/>
            <w:b/>
            <w:bCs/>
            <w:color w:val="000000"/>
            <w:sz w:val="23"/>
          </w:rPr>
          <w:t>13) How comparison of objects is done in PHP5?</w:t>
        </w:r>
      </w:ins>
    </w:p>
    <w:p w:rsidR="00DA5B2F" w:rsidRPr="00DA5B2F" w:rsidRDefault="00DA5B2F" w:rsidP="00DA5B2F">
      <w:pPr>
        <w:shd w:val="clear" w:color="auto" w:fill="FFFFFF"/>
        <w:spacing w:before="204" w:after="204" w:line="240" w:lineRule="auto"/>
        <w:textAlignment w:val="baseline"/>
        <w:rPr>
          <w:ins w:id="278" w:author="Unknown"/>
          <w:rFonts w:ascii="Helvetica" w:eastAsia="Times New Roman" w:hAnsi="Helvetica" w:cs="Helvetica"/>
          <w:color w:val="666666"/>
          <w:sz w:val="23"/>
          <w:szCs w:val="23"/>
        </w:rPr>
      </w:pPr>
      <w:ins w:id="279" w:author="Unknown">
        <w:r w:rsidRPr="00DA5B2F">
          <w:rPr>
            <w:rFonts w:ascii="Helvetica" w:eastAsia="Times New Roman" w:hAnsi="Helvetica" w:cs="Helvetica"/>
            <w:color w:val="666666"/>
            <w:sz w:val="23"/>
            <w:szCs w:val="23"/>
          </w:rPr>
          <w:t xml:space="preserve">We use the operator ‘==’ to test is two </w:t>
        </w:r>
        <w:proofErr w:type="gramStart"/>
        <w:r w:rsidRPr="00DA5B2F">
          <w:rPr>
            <w:rFonts w:ascii="Helvetica" w:eastAsia="Times New Roman" w:hAnsi="Helvetica" w:cs="Helvetica"/>
            <w:color w:val="666666"/>
            <w:sz w:val="23"/>
            <w:szCs w:val="23"/>
          </w:rPr>
          <w:t>object</w:t>
        </w:r>
        <w:proofErr w:type="gramEnd"/>
        <w:r w:rsidRPr="00DA5B2F">
          <w:rPr>
            <w:rFonts w:ascii="Helvetica" w:eastAsia="Times New Roman" w:hAnsi="Helvetica" w:cs="Helvetica"/>
            <w:color w:val="666666"/>
            <w:sz w:val="23"/>
            <w:szCs w:val="23"/>
          </w:rPr>
          <w:t xml:space="preserve"> are instanced from the same class and have same attributes and equal values. We can test if two object are </w:t>
        </w:r>
        <w:proofErr w:type="spellStart"/>
        <w:r w:rsidRPr="00DA5B2F">
          <w:rPr>
            <w:rFonts w:ascii="Helvetica" w:eastAsia="Times New Roman" w:hAnsi="Helvetica" w:cs="Helvetica"/>
            <w:color w:val="666666"/>
            <w:sz w:val="23"/>
            <w:szCs w:val="23"/>
          </w:rPr>
          <w:t>refering</w:t>
        </w:r>
        <w:proofErr w:type="spellEnd"/>
        <w:r w:rsidRPr="00DA5B2F">
          <w:rPr>
            <w:rFonts w:ascii="Helvetica" w:eastAsia="Times New Roman" w:hAnsi="Helvetica" w:cs="Helvetica"/>
            <w:color w:val="666666"/>
            <w:sz w:val="23"/>
            <w:szCs w:val="23"/>
          </w:rPr>
          <w:t xml:space="preserve"> to the same instance of the same class by the use of the identity operator ‘===’.</w:t>
        </w:r>
      </w:ins>
    </w:p>
    <w:p w:rsidR="00DA5B2F" w:rsidRPr="00DA5B2F" w:rsidRDefault="00DA5B2F" w:rsidP="00DA5B2F">
      <w:pPr>
        <w:shd w:val="clear" w:color="auto" w:fill="FFFFFF"/>
        <w:spacing w:after="0" w:line="240" w:lineRule="auto"/>
        <w:textAlignment w:val="baseline"/>
        <w:rPr>
          <w:ins w:id="280" w:author="Unknown"/>
          <w:rFonts w:ascii="Helvetica" w:eastAsia="Times New Roman" w:hAnsi="Helvetica" w:cs="Helvetica"/>
          <w:color w:val="666666"/>
          <w:sz w:val="23"/>
          <w:szCs w:val="23"/>
        </w:rPr>
      </w:pPr>
      <w:ins w:id="281" w:author="Unknown">
        <w:r w:rsidRPr="00DA5B2F">
          <w:rPr>
            <w:rFonts w:ascii="inherit" w:eastAsia="Times New Roman" w:hAnsi="inherit" w:cs="Helvetica"/>
            <w:b/>
            <w:bCs/>
            <w:color w:val="000000"/>
            <w:sz w:val="23"/>
          </w:rPr>
          <w:t>14) How can PHP and HTML interact?</w:t>
        </w:r>
      </w:ins>
    </w:p>
    <w:p w:rsidR="00DA5B2F" w:rsidRPr="00DA5B2F" w:rsidRDefault="00DA5B2F" w:rsidP="00DA5B2F">
      <w:pPr>
        <w:shd w:val="clear" w:color="auto" w:fill="FFFFFF"/>
        <w:spacing w:before="204" w:after="204" w:line="240" w:lineRule="auto"/>
        <w:textAlignment w:val="baseline"/>
        <w:rPr>
          <w:ins w:id="282" w:author="Unknown"/>
          <w:rFonts w:ascii="Helvetica" w:eastAsia="Times New Roman" w:hAnsi="Helvetica" w:cs="Helvetica"/>
          <w:color w:val="666666"/>
          <w:sz w:val="23"/>
          <w:szCs w:val="23"/>
        </w:rPr>
      </w:pPr>
      <w:ins w:id="283" w:author="Unknown">
        <w:r w:rsidRPr="00DA5B2F">
          <w:rPr>
            <w:rFonts w:ascii="Helvetica" w:eastAsia="Times New Roman" w:hAnsi="Helvetica" w:cs="Helvetica"/>
            <w:color w:val="666666"/>
            <w:sz w:val="23"/>
            <w:szCs w:val="23"/>
          </w:rPr>
          <w:t xml:space="preserve">It is possible to generate HTML through PHP scripts, and it is possible to pass </w:t>
        </w:r>
        <w:proofErr w:type="spellStart"/>
        <w:r w:rsidRPr="00DA5B2F">
          <w:rPr>
            <w:rFonts w:ascii="Helvetica" w:eastAsia="Times New Roman" w:hAnsi="Helvetica" w:cs="Helvetica"/>
            <w:color w:val="666666"/>
            <w:sz w:val="23"/>
            <w:szCs w:val="23"/>
          </w:rPr>
          <w:t>informations</w:t>
        </w:r>
        <w:proofErr w:type="spellEnd"/>
        <w:r w:rsidRPr="00DA5B2F">
          <w:rPr>
            <w:rFonts w:ascii="Helvetica" w:eastAsia="Times New Roman" w:hAnsi="Helvetica" w:cs="Helvetica"/>
            <w:color w:val="666666"/>
            <w:sz w:val="23"/>
            <w:szCs w:val="23"/>
          </w:rPr>
          <w:t xml:space="preserve"> from HTML to PHP.</w:t>
        </w:r>
      </w:ins>
    </w:p>
    <w:p w:rsidR="00DA5B2F" w:rsidRPr="00DA5B2F" w:rsidRDefault="00DA5B2F" w:rsidP="00DA5B2F">
      <w:pPr>
        <w:shd w:val="clear" w:color="auto" w:fill="FFFFFF"/>
        <w:spacing w:after="0" w:line="240" w:lineRule="auto"/>
        <w:textAlignment w:val="baseline"/>
        <w:rPr>
          <w:ins w:id="284" w:author="Unknown"/>
          <w:rFonts w:ascii="Helvetica" w:eastAsia="Times New Roman" w:hAnsi="Helvetica" w:cs="Helvetica"/>
          <w:color w:val="666666"/>
          <w:sz w:val="23"/>
          <w:szCs w:val="23"/>
        </w:rPr>
      </w:pPr>
      <w:ins w:id="285" w:author="Unknown">
        <w:r w:rsidRPr="00DA5B2F">
          <w:rPr>
            <w:rFonts w:ascii="inherit" w:eastAsia="Times New Roman" w:hAnsi="inherit" w:cs="Helvetica"/>
            <w:b/>
            <w:bCs/>
            <w:color w:val="000000"/>
            <w:sz w:val="23"/>
          </w:rPr>
          <w:t>15) What type of operation is needed when passing values through a form or an URL?</w:t>
        </w:r>
      </w:ins>
    </w:p>
    <w:p w:rsidR="00DA5B2F" w:rsidRPr="00DA5B2F" w:rsidRDefault="00DA5B2F" w:rsidP="00DA5B2F">
      <w:pPr>
        <w:shd w:val="clear" w:color="auto" w:fill="FFFFFF"/>
        <w:spacing w:before="204" w:after="204" w:line="240" w:lineRule="auto"/>
        <w:textAlignment w:val="baseline"/>
        <w:rPr>
          <w:ins w:id="286" w:author="Unknown"/>
          <w:rFonts w:ascii="Helvetica" w:eastAsia="Times New Roman" w:hAnsi="Helvetica" w:cs="Helvetica"/>
          <w:color w:val="666666"/>
          <w:sz w:val="23"/>
          <w:szCs w:val="23"/>
        </w:rPr>
      </w:pPr>
      <w:ins w:id="287" w:author="Unknown">
        <w:r w:rsidRPr="00DA5B2F">
          <w:rPr>
            <w:rFonts w:ascii="Helvetica" w:eastAsia="Times New Roman" w:hAnsi="Helvetica" w:cs="Helvetica"/>
            <w:color w:val="666666"/>
            <w:sz w:val="23"/>
            <w:szCs w:val="23"/>
          </w:rPr>
          <w:t xml:space="preserve">If we would like to pass values </w:t>
        </w:r>
        <w:proofErr w:type="spellStart"/>
        <w:r w:rsidRPr="00DA5B2F">
          <w:rPr>
            <w:rFonts w:ascii="Helvetica" w:eastAsia="Times New Roman" w:hAnsi="Helvetica" w:cs="Helvetica"/>
            <w:color w:val="666666"/>
            <w:sz w:val="23"/>
            <w:szCs w:val="23"/>
          </w:rPr>
          <w:t>througn</w:t>
        </w:r>
        <w:proofErr w:type="spellEnd"/>
        <w:r w:rsidRPr="00DA5B2F">
          <w:rPr>
            <w:rFonts w:ascii="Helvetica" w:eastAsia="Times New Roman" w:hAnsi="Helvetica" w:cs="Helvetica"/>
            <w:color w:val="666666"/>
            <w:sz w:val="23"/>
            <w:szCs w:val="23"/>
          </w:rPr>
          <w:t xml:space="preserve"> a form or an URL then we need to encode and to decode them using </w:t>
        </w:r>
        <w:proofErr w:type="spellStart"/>
        <w:proofErr w:type="gramStart"/>
        <w:r w:rsidRPr="00DA5B2F">
          <w:rPr>
            <w:rFonts w:ascii="Helvetica" w:eastAsia="Times New Roman" w:hAnsi="Helvetica" w:cs="Helvetica"/>
            <w:color w:val="666666"/>
            <w:sz w:val="23"/>
            <w:szCs w:val="23"/>
          </w:rPr>
          <w:t>htmlspecialchars</w:t>
        </w:r>
        <w:proofErr w:type="spellEnd"/>
        <w:r w:rsidRPr="00DA5B2F">
          <w:rPr>
            <w:rFonts w:ascii="Helvetica" w:eastAsia="Times New Roman" w:hAnsi="Helvetica" w:cs="Helvetica"/>
            <w:color w:val="666666"/>
            <w:sz w:val="23"/>
            <w:szCs w:val="23"/>
          </w:rPr>
          <w:t>(</w:t>
        </w:r>
        <w:proofErr w:type="gramEnd"/>
        <w:r w:rsidRPr="00DA5B2F">
          <w:rPr>
            <w:rFonts w:ascii="Helvetica" w:eastAsia="Times New Roman" w:hAnsi="Helvetica" w:cs="Helvetica"/>
            <w:color w:val="666666"/>
            <w:sz w:val="23"/>
            <w:szCs w:val="23"/>
          </w:rPr>
          <w:t xml:space="preserve">) and </w:t>
        </w:r>
        <w:proofErr w:type="spellStart"/>
        <w:r w:rsidRPr="00DA5B2F">
          <w:rPr>
            <w:rFonts w:ascii="Helvetica" w:eastAsia="Times New Roman" w:hAnsi="Helvetica" w:cs="Helvetica"/>
            <w:color w:val="666666"/>
            <w:sz w:val="23"/>
            <w:szCs w:val="23"/>
          </w:rPr>
          <w:t>urlencode</w:t>
        </w:r>
        <w:proofErr w:type="spellEnd"/>
        <w:r w:rsidRPr="00DA5B2F">
          <w:rPr>
            <w:rFonts w:ascii="Helvetica" w:eastAsia="Times New Roman" w:hAnsi="Helvetica" w:cs="Helvetica"/>
            <w:color w:val="666666"/>
            <w:sz w:val="23"/>
            <w:szCs w:val="23"/>
          </w:rPr>
          <w:t>().</w:t>
        </w:r>
      </w:ins>
    </w:p>
    <w:p w:rsidR="00DA5B2F" w:rsidRPr="00DA5B2F" w:rsidRDefault="00DA5B2F" w:rsidP="00DA5B2F">
      <w:pPr>
        <w:shd w:val="clear" w:color="auto" w:fill="FFFFFF"/>
        <w:spacing w:after="0" w:line="240" w:lineRule="auto"/>
        <w:textAlignment w:val="baseline"/>
        <w:rPr>
          <w:ins w:id="288" w:author="Unknown"/>
          <w:rFonts w:ascii="Helvetica" w:eastAsia="Times New Roman" w:hAnsi="Helvetica" w:cs="Helvetica"/>
          <w:color w:val="666666"/>
          <w:sz w:val="23"/>
          <w:szCs w:val="23"/>
        </w:rPr>
      </w:pPr>
      <w:ins w:id="289" w:author="Unknown">
        <w:r w:rsidRPr="00DA5B2F">
          <w:rPr>
            <w:rFonts w:ascii="inherit" w:eastAsia="Times New Roman" w:hAnsi="inherit" w:cs="Helvetica"/>
            <w:b/>
            <w:bCs/>
            <w:color w:val="000000"/>
            <w:sz w:val="23"/>
          </w:rPr>
          <w:t xml:space="preserve">16) How can PHP and </w:t>
        </w:r>
        <w:proofErr w:type="spellStart"/>
        <w:r w:rsidRPr="00DA5B2F">
          <w:rPr>
            <w:rFonts w:ascii="inherit" w:eastAsia="Times New Roman" w:hAnsi="inherit" w:cs="Helvetica"/>
            <w:b/>
            <w:bCs/>
            <w:color w:val="000000"/>
            <w:sz w:val="23"/>
          </w:rPr>
          <w:t>Javascript</w:t>
        </w:r>
        <w:proofErr w:type="spellEnd"/>
        <w:r w:rsidRPr="00DA5B2F">
          <w:rPr>
            <w:rFonts w:ascii="inherit" w:eastAsia="Times New Roman" w:hAnsi="inherit" w:cs="Helvetica"/>
            <w:b/>
            <w:bCs/>
            <w:color w:val="000000"/>
            <w:sz w:val="23"/>
          </w:rPr>
          <w:t xml:space="preserve"> interact?</w:t>
        </w:r>
      </w:ins>
    </w:p>
    <w:p w:rsidR="00DA5B2F" w:rsidRPr="00DA5B2F" w:rsidRDefault="00DA5B2F" w:rsidP="00DA5B2F">
      <w:pPr>
        <w:shd w:val="clear" w:color="auto" w:fill="FFFFFF"/>
        <w:spacing w:before="204" w:after="204" w:line="240" w:lineRule="auto"/>
        <w:textAlignment w:val="baseline"/>
        <w:rPr>
          <w:ins w:id="290" w:author="Unknown"/>
          <w:rFonts w:ascii="Helvetica" w:eastAsia="Times New Roman" w:hAnsi="Helvetica" w:cs="Helvetica"/>
          <w:color w:val="666666"/>
          <w:sz w:val="23"/>
          <w:szCs w:val="23"/>
        </w:rPr>
      </w:pPr>
      <w:ins w:id="291" w:author="Unknown">
        <w:r w:rsidRPr="00DA5B2F">
          <w:rPr>
            <w:rFonts w:ascii="Helvetica" w:eastAsia="Times New Roman" w:hAnsi="Helvetica" w:cs="Helvetica"/>
            <w:color w:val="666666"/>
            <w:sz w:val="23"/>
            <w:szCs w:val="23"/>
          </w:rPr>
          <w:t xml:space="preserve">PHP and </w:t>
        </w:r>
        <w:proofErr w:type="spellStart"/>
        <w:r w:rsidRPr="00DA5B2F">
          <w:rPr>
            <w:rFonts w:ascii="Helvetica" w:eastAsia="Times New Roman" w:hAnsi="Helvetica" w:cs="Helvetica"/>
            <w:color w:val="666666"/>
            <w:sz w:val="23"/>
            <w:szCs w:val="23"/>
          </w:rPr>
          <w:t>Javascript</w:t>
        </w:r>
        <w:proofErr w:type="spellEnd"/>
        <w:r w:rsidRPr="00DA5B2F">
          <w:rPr>
            <w:rFonts w:ascii="Helvetica" w:eastAsia="Times New Roman" w:hAnsi="Helvetica" w:cs="Helvetica"/>
            <w:color w:val="666666"/>
            <w:sz w:val="23"/>
            <w:szCs w:val="23"/>
          </w:rPr>
          <w:t xml:space="preserve"> cannot directly </w:t>
        </w:r>
        <w:proofErr w:type="gramStart"/>
        <w:r w:rsidRPr="00DA5B2F">
          <w:rPr>
            <w:rFonts w:ascii="Helvetica" w:eastAsia="Times New Roman" w:hAnsi="Helvetica" w:cs="Helvetica"/>
            <w:color w:val="666666"/>
            <w:sz w:val="23"/>
            <w:szCs w:val="23"/>
          </w:rPr>
          <w:t>interacts</w:t>
        </w:r>
        <w:proofErr w:type="gramEnd"/>
        <w:r w:rsidRPr="00DA5B2F">
          <w:rPr>
            <w:rFonts w:ascii="Helvetica" w:eastAsia="Times New Roman" w:hAnsi="Helvetica" w:cs="Helvetica"/>
            <w:color w:val="666666"/>
            <w:sz w:val="23"/>
            <w:szCs w:val="23"/>
          </w:rPr>
          <w:t xml:space="preserve"> since PHP is a server side language and </w:t>
        </w:r>
        <w:proofErr w:type="spellStart"/>
        <w:r w:rsidRPr="00DA5B2F">
          <w:rPr>
            <w:rFonts w:ascii="Helvetica" w:eastAsia="Times New Roman" w:hAnsi="Helvetica" w:cs="Helvetica"/>
            <w:color w:val="666666"/>
            <w:sz w:val="23"/>
            <w:szCs w:val="23"/>
          </w:rPr>
          <w:t>Javascript</w:t>
        </w:r>
        <w:proofErr w:type="spellEnd"/>
        <w:r w:rsidRPr="00DA5B2F">
          <w:rPr>
            <w:rFonts w:ascii="Helvetica" w:eastAsia="Times New Roman" w:hAnsi="Helvetica" w:cs="Helvetica"/>
            <w:color w:val="666666"/>
            <w:sz w:val="23"/>
            <w:szCs w:val="23"/>
          </w:rPr>
          <w:t xml:space="preserve"> is a client side language. However we can exchange variables since PHP is able to generate </w:t>
        </w:r>
        <w:proofErr w:type="spellStart"/>
        <w:r w:rsidRPr="00DA5B2F">
          <w:rPr>
            <w:rFonts w:ascii="Helvetica" w:eastAsia="Times New Roman" w:hAnsi="Helvetica" w:cs="Helvetica"/>
            <w:color w:val="666666"/>
            <w:sz w:val="23"/>
            <w:szCs w:val="23"/>
          </w:rPr>
          <w:t>Javascript</w:t>
        </w:r>
        <w:proofErr w:type="spellEnd"/>
        <w:r w:rsidRPr="00DA5B2F">
          <w:rPr>
            <w:rFonts w:ascii="Helvetica" w:eastAsia="Times New Roman" w:hAnsi="Helvetica" w:cs="Helvetica"/>
            <w:color w:val="666666"/>
            <w:sz w:val="23"/>
            <w:szCs w:val="23"/>
          </w:rPr>
          <w:t xml:space="preserve"> code to be executed by the browser and it is possible to pass specific variables back to PHP via the URL.</w:t>
        </w:r>
      </w:ins>
    </w:p>
    <w:p w:rsidR="00DA5B2F" w:rsidRPr="00DA5B2F" w:rsidRDefault="00DA5B2F" w:rsidP="00DA5B2F">
      <w:pPr>
        <w:shd w:val="clear" w:color="auto" w:fill="FFFFFF"/>
        <w:spacing w:after="0" w:line="240" w:lineRule="auto"/>
        <w:textAlignment w:val="baseline"/>
        <w:rPr>
          <w:ins w:id="292" w:author="Unknown"/>
          <w:rFonts w:ascii="Helvetica" w:eastAsia="Times New Roman" w:hAnsi="Helvetica" w:cs="Helvetica"/>
          <w:color w:val="666666"/>
          <w:sz w:val="23"/>
          <w:szCs w:val="23"/>
        </w:rPr>
      </w:pPr>
      <w:ins w:id="293" w:author="Unknown">
        <w:r w:rsidRPr="00DA5B2F">
          <w:rPr>
            <w:rFonts w:ascii="inherit" w:eastAsia="Times New Roman" w:hAnsi="inherit" w:cs="Helvetica"/>
            <w:b/>
            <w:bCs/>
            <w:color w:val="000000"/>
            <w:sz w:val="23"/>
          </w:rPr>
          <w:t>17) What is needed to be able to use image function?</w:t>
        </w:r>
      </w:ins>
    </w:p>
    <w:p w:rsidR="00DA5B2F" w:rsidRPr="00DA5B2F" w:rsidRDefault="00DA5B2F" w:rsidP="00DA5B2F">
      <w:pPr>
        <w:shd w:val="clear" w:color="auto" w:fill="FFFFFF"/>
        <w:spacing w:before="204" w:after="204" w:line="240" w:lineRule="auto"/>
        <w:textAlignment w:val="baseline"/>
        <w:rPr>
          <w:ins w:id="294" w:author="Unknown"/>
          <w:rFonts w:ascii="Helvetica" w:eastAsia="Times New Roman" w:hAnsi="Helvetica" w:cs="Helvetica"/>
          <w:color w:val="666666"/>
          <w:sz w:val="23"/>
          <w:szCs w:val="23"/>
        </w:rPr>
      </w:pPr>
      <w:ins w:id="295" w:author="Unknown">
        <w:r w:rsidRPr="00DA5B2F">
          <w:rPr>
            <w:rFonts w:ascii="Helvetica" w:eastAsia="Times New Roman" w:hAnsi="Helvetica" w:cs="Helvetica"/>
            <w:color w:val="666666"/>
            <w:sz w:val="23"/>
            <w:szCs w:val="23"/>
          </w:rPr>
          <w:t>GD library is needed to be able execute image functions.</w:t>
        </w:r>
      </w:ins>
    </w:p>
    <w:p w:rsidR="00DA5B2F" w:rsidRPr="00DA5B2F" w:rsidRDefault="00DA5B2F" w:rsidP="00DA5B2F">
      <w:pPr>
        <w:shd w:val="clear" w:color="auto" w:fill="FFFFFF"/>
        <w:spacing w:after="0" w:line="240" w:lineRule="auto"/>
        <w:textAlignment w:val="baseline"/>
        <w:rPr>
          <w:ins w:id="296" w:author="Unknown"/>
          <w:rFonts w:ascii="Helvetica" w:eastAsia="Times New Roman" w:hAnsi="Helvetica" w:cs="Helvetica"/>
          <w:color w:val="666666"/>
          <w:sz w:val="23"/>
          <w:szCs w:val="23"/>
        </w:rPr>
      </w:pPr>
      <w:ins w:id="297" w:author="Unknown">
        <w:r w:rsidRPr="00DA5B2F">
          <w:rPr>
            <w:rFonts w:ascii="inherit" w:eastAsia="Times New Roman" w:hAnsi="inherit" w:cs="Helvetica"/>
            <w:b/>
            <w:bCs/>
            <w:color w:val="000000"/>
            <w:sz w:val="23"/>
          </w:rPr>
          <w:t xml:space="preserve">18) What is the use of the function </w:t>
        </w:r>
        <w:proofErr w:type="gramStart"/>
        <w:r w:rsidRPr="00DA5B2F">
          <w:rPr>
            <w:rFonts w:ascii="inherit" w:eastAsia="Times New Roman" w:hAnsi="inherit" w:cs="Helvetica"/>
            <w:b/>
            <w:bCs/>
            <w:color w:val="000000"/>
            <w:sz w:val="23"/>
          </w:rPr>
          <w:t>‘</w:t>
        </w:r>
        <w:proofErr w:type="spellStart"/>
        <w:r w:rsidRPr="00DA5B2F">
          <w:rPr>
            <w:rFonts w:ascii="inherit" w:eastAsia="Times New Roman" w:hAnsi="inherit" w:cs="Helvetica"/>
            <w:b/>
            <w:bCs/>
            <w:color w:val="000000"/>
            <w:sz w:val="23"/>
          </w:rPr>
          <w:t>imagetypes</w:t>
        </w:r>
        <w:proofErr w:type="spellEnd"/>
        <w:r w:rsidRPr="00DA5B2F">
          <w:rPr>
            <w:rFonts w:ascii="inherit" w:eastAsia="Times New Roman" w:hAnsi="inherit" w:cs="Helvetica"/>
            <w:b/>
            <w:bCs/>
            <w:color w:val="000000"/>
            <w:sz w:val="23"/>
          </w:rPr>
          <w:t>(</w:t>
        </w:r>
        <w:proofErr w:type="gramEnd"/>
        <w:r w:rsidRPr="00DA5B2F">
          <w:rPr>
            <w:rFonts w:ascii="inherit" w:eastAsia="Times New Roman" w:hAnsi="inherit" w:cs="Helvetica"/>
            <w:b/>
            <w:bCs/>
            <w:color w:val="000000"/>
            <w:sz w:val="23"/>
          </w:rPr>
          <w:t>)’?</w:t>
        </w:r>
      </w:ins>
    </w:p>
    <w:p w:rsidR="00DA5B2F" w:rsidRPr="00DA5B2F" w:rsidRDefault="00DA5B2F" w:rsidP="00DA5B2F">
      <w:pPr>
        <w:shd w:val="clear" w:color="auto" w:fill="FFFFFF"/>
        <w:spacing w:before="204" w:after="204" w:line="240" w:lineRule="auto"/>
        <w:textAlignment w:val="baseline"/>
        <w:rPr>
          <w:ins w:id="298" w:author="Unknown"/>
          <w:rFonts w:ascii="Helvetica" w:eastAsia="Times New Roman" w:hAnsi="Helvetica" w:cs="Helvetica"/>
          <w:color w:val="666666"/>
          <w:sz w:val="23"/>
          <w:szCs w:val="23"/>
        </w:rPr>
      </w:pPr>
      <w:proofErr w:type="spellStart"/>
      <w:proofErr w:type="gramStart"/>
      <w:ins w:id="299" w:author="Unknown">
        <w:r w:rsidRPr="00DA5B2F">
          <w:rPr>
            <w:rFonts w:ascii="Helvetica" w:eastAsia="Times New Roman" w:hAnsi="Helvetica" w:cs="Helvetica"/>
            <w:color w:val="666666"/>
            <w:sz w:val="23"/>
            <w:szCs w:val="23"/>
          </w:rPr>
          <w:t>imagetypes</w:t>
        </w:r>
        <w:proofErr w:type="spellEnd"/>
        <w:r w:rsidRPr="00DA5B2F">
          <w:rPr>
            <w:rFonts w:ascii="Helvetica" w:eastAsia="Times New Roman" w:hAnsi="Helvetica" w:cs="Helvetica"/>
            <w:color w:val="666666"/>
            <w:sz w:val="23"/>
            <w:szCs w:val="23"/>
          </w:rPr>
          <w:t>(</w:t>
        </w:r>
        <w:proofErr w:type="gramEnd"/>
        <w:r w:rsidRPr="00DA5B2F">
          <w:rPr>
            <w:rFonts w:ascii="Helvetica" w:eastAsia="Times New Roman" w:hAnsi="Helvetica" w:cs="Helvetica"/>
            <w:color w:val="666666"/>
            <w:sz w:val="23"/>
            <w:szCs w:val="23"/>
          </w:rPr>
          <w:t>) gives the image format and types supported by the current version of GD-PHP.</w:t>
        </w:r>
      </w:ins>
    </w:p>
    <w:p w:rsidR="00DA5B2F" w:rsidRPr="00DA5B2F" w:rsidRDefault="00DA5B2F" w:rsidP="00DA5B2F">
      <w:pPr>
        <w:shd w:val="clear" w:color="auto" w:fill="FFFFFF"/>
        <w:spacing w:after="0" w:line="240" w:lineRule="auto"/>
        <w:textAlignment w:val="baseline"/>
        <w:rPr>
          <w:ins w:id="300" w:author="Unknown"/>
          <w:rFonts w:ascii="Helvetica" w:eastAsia="Times New Roman" w:hAnsi="Helvetica" w:cs="Helvetica"/>
          <w:color w:val="666666"/>
          <w:sz w:val="23"/>
          <w:szCs w:val="23"/>
        </w:rPr>
      </w:pPr>
      <w:ins w:id="301" w:author="Unknown">
        <w:r w:rsidRPr="00DA5B2F">
          <w:rPr>
            <w:rFonts w:ascii="inherit" w:eastAsia="Times New Roman" w:hAnsi="inherit" w:cs="Helvetica"/>
            <w:b/>
            <w:bCs/>
            <w:color w:val="000000"/>
            <w:sz w:val="23"/>
          </w:rPr>
          <w:t>19) What are the functions to be used to get the image’s properties (size, width and height)?</w:t>
        </w:r>
      </w:ins>
    </w:p>
    <w:p w:rsidR="00DA5B2F" w:rsidRPr="00DA5B2F" w:rsidRDefault="00DA5B2F" w:rsidP="00DA5B2F">
      <w:pPr>
        <w:shd w:val="clear" w:color="auto" w:fill="FFFFFF"/>
        <w:spacing w:before="204" w:after="204" w:line="240" w:lineRule="auto"/>
        <w:textAlignment w:val="baseline"/>
        <w:rPr>
          <w:ins w:id="302" w:author="Unknown"/>
          <w:rFonts w:ascii="Helvetica" w:eastAsia="Times New Roman" w:hAnsi="Helvetica" w:cs="Helvetica"/>
          <w:color w:val="666666"/>
          <w:sz w:val="23"/>
          <w:szCs w:val="23"/>
        </w:rPr>
      </w:pPr>
      <w:ins w:id="303" w:author="Unknown">
        <w:r w:rsidRPr="00DA5B2F">
          <w:rPr>
            <w:rFonts w:ascii="Helvetica" w:eastAsia="Times New Roman" w:hAnsi="Helvetica" w:cs="Helvetica"/>
            <w:color w:val="666666"/>
            <w:sz w:val="23"/>
            <w:szCs w:val="23"/>
          </w:rPr>
          <w:t xml:space="preserve">The functions are </w:t>
        </w:r>
        <w:proofErr w:type="spellStart"/>
        <w:proofErr w:type="gramStart"/>
        <w:r w:rsidRPr="00DA5B2F">
          <w:rPr>
            <w:rFonts w:ascii="Helvetica" w:eastAsia="Times New Roman" w:hAnsi="Helvetica" w:cs="Helvetica"/>
            <w:color w:val="666666"/>
            <w:sz w:val="23"/>
            <w:szCs w:val="23"/>
          </w:rPr>
          <w:t>getimagesize</w:t>
        </w:r>
        <w:proofErr w:type="spellEnd"/>
        <w:r w:rsidRPr="00DA5B2F">
          <w:rPr>
            <w:rFonts w:ascii="Helvetica" w:eastAsia="Times New Roman" w:hAnsi="Helvetica" w:cs="Helvetica"/>
            <w:color w:val="666666"/>
            <w:sz w:val="23"/>
            <w:szCs w:val="23"/>
          </w:rPr>
          <w:t>(</w:t>
        </w:r>
        <w:proofErr w:type="gramEnd"/>
        <w:r w:rsidRPr="00DA5B2F">
          <w:rPr>
            <w:rFonts w:ascii="Helvetica" w:eastAsia="Times New Roman" w:hAnsi="Helvetica" w:cs="Helvetica"/>
            <w:color w:val="666666"/>
            <w:sz w:val="23"/>
            <w:szCs w:val="23"/>
          </w:rPr>
          <w:t xml:space="preserve">) for size, </w:t>
        </w:r>
        <w:proofErr w:type="spellStart"/>
        <w:r w:rsidRPr="00DA5B2F">
          <w:rPr>
            <w:rFonts w:ascii="Helvetica" w:eastAsia="Times New Roman" w:hAnsi="Helvetica" w:cs="Helvetica"/>
            <w:color w:val="666666"/>
            <w:sz w:val="23"/>
            <w:szCs w:val="23"/>
          </w:rPr>
          <w:t>imagesx</w:t>
        </w:r>
        <w:proofErr w:type="spellEnd"/>
        <w:r w:rsidRPr="00DA5B2F">
          <w:rPr>
            <w:rFonts w:ascii="Helvetica" w:eastAsia="Times New Roman" w:hAnsi="Helvetica" w:cs="Helvetica"/>
            <w:color w:val="666666"/>
            <w:sz w:val="23"/>
            <w:szCs w:val="23"/>
          </w:rPr>
          <w:t xml:space="preserve">() for width and </w:t>
        </w:r>
        <w:proofErr w:type="spellStart"/>
        <w:r w:rsidRPr="00DA5B2F">
          <w:rPr>
            <w:rFonts w:ascii="Helvetica" w:eastAsia="Times New Roman" w:hAnsi="Helvetica" w:cs="Helvetica"/>
            <w:color w:val="666666"/>
            <w:sz w:val="23"/>
            <w:szCs w:val="23"/>
          </w:rPr>
          <w:t>imagesy</w:t>
        </w:r>
        <w:proofErr w:type="spellEnd"/>
        <w:r w:rsidRPr="00DA5B2F">
          <w:rPr>
            <w:rFonts w:ascii="Helvetica" w:eastAsia="Times New Roman" w:hAnsi="Helvetica" w:cs="Helvetica"/>
            <w:color w:val="666666"/>
            <w:sz w:val="23"/>
            <w:szCs w:val="23"/>
          </w:rPr>
          <w:t>() for height.</w:t>
        </w:r>
      </w:ins>
    </w:p>
    <w:p w:rsidR="00DA5B2F" w:rsidRPr="00DA5B2F" w:rsidRDefault="00DA5B2F" w:rsidP="00DA5B2F">
      <w:pPr>
        <w:shd w:val="clear" w:color="auto" w:fill="FFFFFF"/>
        <w:spacing w:after="0" w:line="240" w:lineRule="auto"/>
        <w:textAlignment w:val="baseline"/>
        <w:rPr>
          <w:ins w:id="304" w:author="Unknown"/>
          <w:rFonts w:ascii="Helvetica" w:eastAsia="Times New Roman" w:hAnsi="Helvetica" w:cs="Helvetica"/>
          <w:color w:val="666666"/>
          <w:sz w:val="23"/>
          <w:szCs w:val="23"/>
        </w:rPr>
      </w:pPr>
      <w:ins w:id="305" w:author="Unknown">
        <w:r w:rsidRPr="00DA5B2F">
          <w:rPr>
            <w:rFonts w:ascii="inherit" w:eastAsia="Times New Roman" w:hAnsi="inherit" w:cs="Helvetica"/>
            <w:b/>
            <w:bCs/>
            <w:color w:val="000000"/>
            <w:sz w:val="23"/>
          </w:rPr>
          <w:lastRenderedPageBreak/>
          <w:t xml:space="preserve">20) How failures in execution are handled with </w:t>
        </w:r>
        <w:proofErr w:type="gramStart"/>
        <w:r w:rsidRPr="00DA5B2F">
          <w:rPr>
            <w:rFonts w:ascii="inherit" w:eastAsia="Times New Roman" w:hAnsi="inherit" w:cs="Helvetica"/>
            <w:b/>
            <w:bCs/>
            <w:color w:val="000000"/>
            <w:sz w:val="23"/>
          </w:rPr>
          <w:t>include(</w:t>
        </w:r>
        <w:proofErr w:type="gramEnd"/>
        <w:r w:rsidRPr="00DA5B2F">
          <w:rPr>
            <w:rFonts w:ascii="inherit" w:eastAsia="Times New Roman" w:hAnsi="inherit" w:cs="Helvetica"/>
            <w:b/>
            <w:bCs/>
            <w:color w:val="000000"/>
            <w:sz w:val="23"/>
          </w:rPr>
          <w:t>) and require() functions?</w:t>
        </w:r>
      </w:ins>
    </w:p>
    <w:p w:rsidR="00DA5B2F" w:rsidRPr="00DA5B2F" w:rsidRDefault="00DA5B2F" w:rsidP="00DA5B2F">
      <w:pPr>
        <w:shd w:val="clear" w:color="auto" w:fill="FFFFFF"/>
        <w:spacing w:before="204" w:after="204" w:line="240" w:lineRule="auto"/>
        <w:textAlignment w:val="baseline"/>
        <w:rPr>
          <w:ins w:id="306" w:author="Unknown"/>
          <w:rFonts w:ascii="Helvetica" w:eastAsia="Times New Roman" w:hAnsi="Helvetica" w:cs="Helvetica"/>
          <w:color w:val="666666"/>
          <w:sz w:val="23"/>
          <w:szCs w:val="23"/>
        </w:rPr>
      </w:pPr>
      <w:ins w:id="307" w:author="Unknown">
        <w:r w:rsidRPr="00DA5B2F">
          <w:rPr>
            <w:rFonts w:ascii="Helvetica" w:eastAsia="Times New Roman" w:hAnsi="Helvetica" w:cs="Helvetica"/>
            <w:color w:val="666666"/>
            <w:sz w:val="23"/>
            <w:szCs w:val="23"/>
          </w:rPr>
          <w:t xml:space="preserve">If the function </w:t>
        </w:r>
        <w:proofErr w:type="gramStart"/>
        <w:r w:rsidRPr="00DA5B2F">
          <w:rPr>
            <w:rFonts w:ascii="Helvetica" w:eastAsia="Times New Roman" w:hAnsi="Helvetica" w:cs="Helvetica"/>
            <w:color w:val="666666"/>
            <w:sz w:val="23"/>
            <w:szCs w:val="23"/>
          </w:rPr>
          <w:t>require(</w:t>
        </w:r>
        <w:proofErr w:type="gramEnd"/>
        <w:r w:rsidRPr="00DA5B2F">
          <w:rPr>
            <w:rFonts w:ascii="Helvetica" w:eastAsia="Times New Roman" w:hAnsi="Helvetica" w:cs="Helvetica"/>
            <w:color w:val="666666"/>
            <w:sz w:val="23"/>
            <w:szCs w:val="23"/>
          </w:rPr>
          <w:t xml:space="preserve">) cannot access to the file then it ends with a fatal error. However, </w:t>
        </w:r>
        <w:proofErr w:type="spellStart"/>
        <w:r w:rsidRPr="00DA5B2F">
          <w:rPr>
            <w:rFonts w:ascii="Helvetica" w:eastAsia="Times New Roman" w:hAnsi="Helvetica" w:cs="Helvetica"/>
            <w:color w:val="666666"/>
            <w:sz w:val="23"/>
            <w:szCs w:val="23"/>
          </w:rPr>
          <w:t>the</w:t>
        </w:r>
        <w:proofErr w:type="spellEnd"/>
        <w:r w:rsidRPr="00DA5B2F">
          <w:rPr>
            <w:rFonts w:ascii="Helvetica" w:eastAsia="Times New Roman" w:hAnsi="Helvetica" w:cs="Helvetica"/>
            <w:color w:val="666666"/>
            <w:sz w:val="23"/>
            <w:szCs w:val="23"/>
          </w:rPr>
          <w:t xml:space="preserve"> </w:t>
        </w:r>
        <w:proofErr w:type="gramStart"/>
        <w:r w:rsidRPr="00DA5B2F">
          <w:rPr>
            <w:rFonts w:ascii="Helvetica" w:eastAsia="Times New Roman" w:hAnsi="Helvetica" w:cs="Helvetica"/>
            <w:color w:val="666666"/>
            <w:sz w:val="23"/>
            <w:szCs w:val="23"/>
          </w:rPr>
          <w:t>include(</w:t>
        </w:r>
        <w:proofErr w:type="gramEnd"/>
        <w:r w:rsidRPr="00DA5B2F">
          <w:rPr>
            <w:rFonts w:ascii="Helvetica" w:eastAsia="Times New Roman" w:hAnsi="Helvetica" w:cs="Helvetica"/>
            <w:color w:val="666666"/>
            <w:sz w:val="23"/>
            <w:szCs w:val="23"/>
          </w:rPr>
          <w:t>) function gives a warning and the PHP script continues to execute.</w:t>
        </w:r>
      </w:ins>
    </w:p>
    <w:p w:rsidR="00DA5B2F" w:rsidRPr="00DA5B2F" w:rsidRDefault="00DA5B2F" w:rsidP="00DA5B2F">
      <w:pPr>
        <w:shd w:val="clear" w:color="auto" w:fill="FFFFFF"/>
        <w:spacing w:after="0" w:line="240" w:lineRule="auto"/>
        <w:textAlignment w:val="baseline"/>
        <w:rPr>
          <w:ins w:id="308" w:author="Unknown"/>
          <w:rFonts w:ascii="Helvetica" w:eastAsia="Times New Roman" w:hAnsi="Helvetica" w:cs="Helvetica"/>
          <w:color w:val="666666"/>
          <w:sz w:val="23"/>
          <w:szCs w:val="23"/>
        </w:rPr>
      </w:pPr>
      <w:ins w:id="309" w:author="Unknown">
        <w:r w:rsidRPr="00DA5B2F">
          <w:rPr>
            <w:rFonts w:ascii="inherit" w:eastAsia="Times New Roman" w:hAnsi="inherit" w:cs="Helvetica"/>
            <w:b/>
            <w:bCs/>
            <w:color w:val="000000"/>
            <w:sz w:val="23"/>
          </w:rPr>
          <w:t xml:space="preserve">21) What is the main difference between </w:t>
        </w:r>
        <w:proofErr w:type="gramStart"/>
        <w:r w:rsidRPr="00DA5B2F">
          <w:rPr>
            <w:rFonts w:ascii="inherit" w:eastAsia="Times New Roman" w:hAnsi="inherit" w:cs="Helvetica"/>
            <w:b/>
            <w:bCs/>
            <w:color w:val="000000"/>
            <w:sz w:val="23"/>
          </w:rPr>
          <w:t>require(</w:t>
        </w:r>
        <w:proofErr w:type="gramEnd"/>
        <w:r w:rsidRPr="00DA5B2F">
          <w:rPr>
            <w:rFonts w:ascii="inherit" w:eastAsia="Times New Roman" w:hAnsi="inherit" w:cs="Helvetica"/>
            <w:b/>
            <w:bCs/>
            <w:color w:val="000000"/>
            <w:sz w:val="23"/>
          </w:rPr>
          <w:t xml:space="preserve">) and </w:t>
        </w:r>
        <w:proofErr w:type="spellStart"/>
        <w:r w:rsidRPr="00DA5B2F">
          <w:rPr>
            <w:rFonts w:ascii="inherit" w:eastAsia="Times New Roman" w:hAnsi="inherit" w:cs="Helvetica"/>
            <w:b/>
            <w:bCs/>
            <w:color w:val="000000"/>
            <w:sz w:val="23"/>
          </w:rPr>
          <w:t>require_once</w:t>
        </w:r>
        <w:proofErr w:type="spellEnd"/>
        <w:r w:rsidRPr="00DA5B2F">
          <w:rPr>
            <w:rFonts w:ascii="inherit" w:eastAsia="Times New Roman" w:hAnsi="inherit" w:cs="Helvetica"/>
            <w:b/>
            <w:bCs/>
            <w:color w:val="000000"/>
            <w:sz w:val="23"/>
          </w:rPr>
          <w:t>()?</w:t>
        </w:r>
      </w:ins>
    </w:p>
    <w:p w:rsidR="00DA5B2F" w:rsidRPr="00DA5B2F" w:rsidRDefault="00DA5B2F" w:rsidP="00DA5B2F">
      <w:pPr>
        <w:shd w:val="clear" w:color="auto" w:fill="FFFFFF"/>
        <w:spacing w:before="204" w:after="204" w:line="240" w:lineRule="auto"/>
        <w:textAlignment w:val="baseline"/>
        <w:rPr>
          <w:ins w:id="310" w:author="Unknown"/>
          <w:rFonts w:ascii="Helvetica" w:eastAsia="Times New Roman" w:hAnsi="Helvetica" w:cs="Helvetica"/>
          <w:color w:val="666666"/>
          <w:sz w:val="23"/>
          <w:szCs w:val="23"/>
        </w:rPr>
      </w:pPr>
      <w:proofErr w:type="gramStart"/>
      <w:ins w:id="311" w:author="Unknown">
        <w:r w:rsidRPr="00DA5B2F">
          <w:rPr>
            <w:rFonts w:ascii="Helvetica" w:eastAsia="Times New Roman" w:hAnsi="Helvetica" w:cs="Helvetica"/>
            <w:color w:val="666666"/>
            <w:sz w:val="23"/>
            <w:szCs w:val="23"/>
          </w:rPr>
          <w:t>require(</w:t>
        </w:r>
        <w:proofErr w:type="gramEnd"/>
        <w:r w:rsidRPr="00DA5B2F">
          <w:rPr>
            <w:rFonts w:ascii="Helvetica" w:eastAsia="Times New Roman" w:hAnsi="Helvetica" w:cs="Helvetica"/>
            <w:color w:val="666666"/>
            <w:sz w:val="23"/>
            <w:szCs w:val="23"/>
          </w:rPr>
          <w:t xml:space="preserve">) and </w:t>
        </w:r>
        <w:proofErr w:type="spellStart"/>
        <w:r w:rsidRPr="00DA5B2F">
          <w:rPr>
            <w:rFonts w:ascii="Helvetica" w:eastAsia="Times New Roman" w:hAnsi="Helvetica" w:cs="Helvetica"/>
            <w:color w:val="666666"/>
            <w:sz w:val="23"/>
            <w:szCs w:val="23"/>
          </w:rPr>
          <w:t>require_once</w:t>
        </w:r>
        <w:proofErr w:type="spellEnd"/>
        <w:r w:rsidRPr="00DA5B2F">
          <w:rPr>
            <w:rFonts w:ascii="Helvetica" w:eastAsia="Times New Roman" w:hAnsi="Helvetica" w:cs="Helvetica"/>
            <w:color w:val="666666"/>
            <w:sz w:val="23"/>
            <w:szCs w:val="23"/>
          </w:rPr>
          <w:t>() perform the same task except that the second function checks if the PHP script is already included or not before executing it.</w:t>
        </w:r>
      </w:ins>
    </w:p>
    <w:p w:rsidR="00DA5B2F" w:rsidRPr="00DA5B2F" w:rsidRDefault="00DA5B2F" w:rsidP="00DA5B2F">
      <w:pPr>
        <w:shd w:val="clear" w:color="auto" w:fill="FFFFFF"/>
        <w:spacing w:before="204" w:after="204" w:line="240" w:lineRule="auto"/>
        <w:textAlignment w:val="baseline"/>
        <w:rPr>
          <w:ins w:id="312" w:author="Unknown"/>
          <w:rFonts w:ascii="Helvetica" w:eastAsia="Times New Roman" w:hAnsi="Helvetica" w:cs="Helvetica"/>
          <w:color w:val="666666"/>
          <w:sz w:val="23"/>
          <w:szCs w:val="23"/>
        </w:rPr>
      </w:pPr>
      <w:ins w:id="313" w:author="Unknown">
        <w:r w:rsidRPr="00DA5B2F">
          <w:rPr>
            <w:rFonts w:ascii="Helvetica" w:eastAsia="Times New Roman" w:hAnsi="Helvetica" w:cs="Helvetica"/>
            <w:color w:val="666666"/>
            <w:sz w:val="23"/>
            <w:szCs w:val="23"/>
          </w:rPr>
          <w:t>(</w:t>
        </w:r>
        <w:proofErr w:type="gramStart"/>
        <w:r w:rsidRPr="00DA5B2F">
          <w:rPr>
            <w:rFonts w:ascii="Helvetica" w:eastAsia="Times New Roman" w:hAnsi="Helvetica" w:cs="Helvetica"/>
            <w:color w:val="666666"/>
            <w:sz w:val="23"/>
            <w:szCs w:val="23"/>
          </w:rPr>
          <w:t>same</w:t>
        </w:r>
        <w:proofErr w:type="gramEnd"/>
        <w:r w:rsidRPr="00DA5B2F">
          <w:rPr>
            <w:rFonts w:ascii="Helvetica" w:eastAsia="Times New Roman" w:hAnsi="Helvetica" w:cs="Helvetica"/>
            <w:color w:val="666666"/>
            <w:sz w:val="23"/>
            <w:szCs w:val="23"/>
          </w:rPr>
          <w:t xml:space="preserve"> for </w:t>
        </w:r>
        <w:proofErr w:type="spellStart"/>
        <w:r w:rsidRPr="00DA5B2F">
          <w:rPr>
            <w:rFonts w:ascii="Helvetica" w:eastAsia="Times New Roman" w:hAnsi="Helvetica" w:cs="Helvetica"/>
            <w:color w:val="666666"/>
            <w:sz w:val="23"/>
            <w:szCs w:val="23"/>
          </w:rPr>
          <w:t>include_once</w:t>
        </w:r>
        <w:proofErr w:type="spellEnd"/>
        <w:r w:rsidRPr="00DA5B2F">
          <w:rPr>
            <w:rFonts w:ascii="Helvetica" w:eastAsia="Times New Roman" w:hAnsi="Helvetica" w:cs="Helvetica"/>
            <w:color w:val="666666"/>
            <w:sz w:val="23"/>
            <w:szCs w:val="23"/>
          </w:rPr>
          <w:t>() and include())</w:t>
        </w:r>
      </w:ins>
    </w:p>
    <w:p w:rsidR="00DA5B2F" w:rsidRPr="00DA5B2F" w:rsidRDefault="00DA5B2F" w:rsidP="00DA5B2F">
      <w:pPr>
        <w:shd w:val="clear" w:color="auto" w:fill="FFFFFF"/>
        <w:spacing w:after="0" w:line="240" w:lineRule="auto"/>
        <w:textAlignment w:val="baseline"/>
        <w:rPr>
          <w:ins w:id="314" w:author="Unknown"/>
          <w:rFonts w:ascii="Helvetica" w:eastAsia="Times New Roman" w:hAnsi="Helvetica" w:cs="Helvetica"/>
          <w:color w:val="666666"/>
          <w:sz w:val="23"/>
          <w:szCs w:val="23"/>
        </w:rPr>
      </w:pPr>
      <w:ins w:id="315" w:author="Unknown">
        <w:r w:rsidRPr="00DA5B2F">
          <w:rPr>
            <w:rFonts w:ascii="inherit" w:eastAsia="Times New Roman" w:hAnsi="inherit" w:cs="Helvetica"/>
            <w:b/>
            <w:bCs/>
            <w:color w:val="000000"/>
            <w:sz w:val="23"/>
          </w:rPr>
          <w:t>22) How can I display text with a PHP script?</w:t>
        </w:r>
      </w:ins>
    </w:p>
    <w:p w:rsidR="00DA5B2F" w:rsidRPr="00DA5B2F" w:rsidRDefault="00DA5B2F" w:rsidP="00DA5B2F">
      <w:pPr>
        <w:shd w:val="clear" w:color="auto" w:fill="FFFFFF"/>
        <w:spacing w:before="204" w:after="204" w:line="240" w:lineRule="auto"/>
        <w:textAlignment w:val="baseline"/>
        <w:rPr>
          <w:ins w:id="316" w:author="Unknown"/>
          <w:rFonts w:ascii="Helvetica" w:eastAsia="Times New Roman" w:hAnsi="Helvetica" w:cs="Helvetica"/>
          <w:color w:val="666666"/>
          <w:sz w:val="23"/>
          <w:szCs w:val="23"/>
        </w:rPr>
      </w:pPr>
      <w:ins w:id="317" w:author="Unknown">
        <w:r w:rsidRPr="00DA5B2F">
          <w:rPr>
            <w:rFonts w:ascii="Helvetica" w:eastAsia="Times New Roman" w:hAnsi="Helvetica" w:cs="Helvetica"/>
            <w:color w:val="666666"/>
            <w:sz w:val="23"/>
            <w:szCs w:val="23"/>
          </w:rPr>
          <w:t>Two methods are possible:</w:t>
        </w:r>
      </w:ins>
    </w:p>
    <w:p w:rsidR="00DA5B2F" w:rsidRPr="00DA5B2F" w:rsidRDefault="00DA5B2F" w:rsidP="00DA5B2F">
      <w:pPr>
        <w:spacing w:after="180" w:line="240" w:lineRule="auto"/>
        <w:textAlignment w:val="baseline"/>
        <w:rPr>
          <w:ins w:id="318" w:author="Unknown"/>
          <w:rFonts w:ascii="Courier New" w:eastAsia="Times New Roman" w:hAnsi="Courier New" w:cs="Courier New"/>
          <w:color w:val="666666"/>
          <w:sz w:val="24"/>
          <w:szCs w:val="24"/>
        </w:rPr>
      </w:pPr>
      <w:ins w:id="319" w:author="Unknown">
        <w:r w:rsidRPr="00DA5B2F">
          <w:rPr>
            <w:rFonts w:ascii="Courier New" w:eastAsia="Times New Roman" w:hAnsi="Courier New" w:cs="Courier New"/>
            <w:color w:val="666666"/>
            <w:sz w:val="24"/>
            <w:szCs w:val="24"/>
          </w:rPr>
          <w:object w:dxaOrig="2730" w:dyaOrig="1395">
            <v:shape id="_x0000_i1039" type="#_x0000_t75" style="width:136.5pt;height:69.75pt" o:ole="">
              <v:imagedata r:id="rId5" o:title=""/>
            </v:shape>
            <w:control r:id="rId11" w:name="DefaultOcxName2" w:shapeid="_x0000_i1039"/>
          </w:object>
        </w:r>
      </w:ins>
    </w:p>
    <w:tbl>
      <w:tblPr>
        <w:tblW w:w="0" w:type="auto"/>
        <w:tblCellSpacing w:w="15" w:type="dxa"/>
        <w:tblCellMar>
          <w:top w:w="15" w:type="dxa"/>
          <w:left w:w="15" w:type="dxa"/>
          <w:bottom w:w="15" w:type="dxa"/>
          <w:right w:w="15" w:type="dxa"/>
        </w:tblCellMar>
        <w:tblLook w:val="04A0"/>
      </w:tblPr>
      <w:tblGrid>
        <w:gridCol w:w="175"/>
        <w:gridCol w:w="9275"/>
      </w:tblGrid>
      <w:tr w:rsidR="00DA5B2F" w:rsidRPr="00DA5B2F" w:rsidTr="00DA5B2F">
        <w:trPr>
          <w:tblCellSpacing w:w="15" w:type="dxa"/>
        </w:trPr>
        <w:tc>
          <w:tcPr>
            <w:tcW w:w="0" w:type="auto"/>
            <w:tcBorders>
              <w:top w:val="nil"/>
              <w:left w:val="nil"/>
              <w:bottom w:val="nil"/>
              <w:right w:val="nil"/>
            </w:tcBorders>
            <w:shd w:val="clear" w:color="auto" w:fill="F8F8F8"/>
            <w:vAlign w:val="center"/>
            <w:hideMark/>
          </w:tcPr>
          <w:p w:rsidR="00DA5B2F" w:rsidRPr="00DA5B2F" w:rsidRDefault="00DA5B2F" w:rsidP="00DA5B2F">
            <w:pPr>
              <w:spacing w:after="0" w:line="240" w:lineRule="auto"/>
              <w:jc w:val="center"/>
              <w:textAlignment w:val="baseline"/>
              <w:rPr>
                <w:rFonts w:ascii="inherit" w:eastAsia="Times New Roman" w:hAnsi="inherit" w:cs="Times New Roman"/>
                <w:sz w:val="20"/>
                <w:szCs w:val="20"/>
              </w:rPr>
            </w:pPr>
            <w:r w:rsidRPr="00DA5B2F">
              <w:rPr>
                <w:rFonts w:ascii="inherit" w:eastAsia="Times New Roman" w:hAnsi="inherit" w:cs="Times New Roman"/>
                <w:sz w:val="20"/>
                <w:szCs w:val="20"/>
              </w:rPr>
              <w:t>1</w:t>
            </w:r>
          </w:p>
        </w:tc>
        <w:tc>
          <w:tcPr>
            <w:tcW w:w="12195" w:type="dxa"/>
            <w:tcBorders>
              <w:top w:val="nil"/>
              <w:left w:val="nil"/>
              <w:bottom w:val="nil"/>
              <w:right w:val="nil"/>
            </w:tcBorders>
            <w:shd w:val="clear" w:color="auto" w:fill="F8F8F8"/>
            <w:vAlign w:val="center"/>
            <w:hideMark/>
          </w:tcPr>
          <w:p w:rsidR="00DA5B2F" w:rsidRPr="00DA5B2F" w:rsidRDefault="00DA5B2F" w:rsidP="00DA5B2F">
            <w:pPr>
              <w:spacing w:after="0" w:line="240" w:lineRule="auto"/>
              <w:textAlignment w:val="baseline"/>
              <w:rPr>
                <w:rFonts w:ascii="inherit" w:eastAsia="Times New Roman" w:hAnsi="inherit" w:cs="Times New Roman"/>
                <w:color w:val="000000"/>
                <w:sz w:val="20"/>
                <w:szCs w:val="20"/>
              </w:rPr>
            </w:pPr>
            <w:r w:rsidRPr="00DA5B2F">
              <w:rPr>
                <w:rFonts w:ascii="inherit" w:eastAsia="Times New Roman" w:hAnsi="inherit" w:cs="Times New Roman"/>
                <w:color w:val="000000"/>
                <w:sz w:val="20"/>
              </w:rPr>
              <w:t>&lt;!--</w:t>
            </w:r>
            <w:proofErr w:type="gramStart"/>
            <w:r w:rsidRPr="00DA5B2F">
              <w:rPr>
                <w:rFonts w:ascii="inherit" w:eastAsia="Times New Roman" w:hAnsi="inherit" w:cs="Times New Roman"/>
                <w:color w:val="000000"/>
                <w:sz w:val="20"/>
              </w:rPr>
              <w:t>?</w:t>
            </w:r>
            <w:proofErr w:type="spellStart"/>
            <w:r w:rsidRPr="00DA5B2F">
              <w:rPr>
                <w:rFonts w:ascii="inherit" w:eastAsia="Times New Roman" w:hAnsi="inherit" w:cs="Times New Roman"/>
                <w:color w:val="000000"/>
                <w:sz w:val="20"/>
              </w:rPr>
              <w:t>php</w:t>
            </w:r>
            <w:proofErr w:type="spellEnd"/>
            <w:proofErr w:type="gramEnd"/>
            <w:r w:rsidRPr="00DA5B2F">
              <w:rPr>
                <w:rFonts w:ascii="inherit" w:eastAsia="Times New Roman" w:hAnsi="inherit" w:cs="Times New Roman"/>
                <w:color w:val="000000"/>
                <w:sz w:val="20"/>
              </w:rPr>
              <w:t xml:space="preserve"> echo "Method 1"; print "Method 2"; ?--&gt;</w:t>
            </w:r>
          </w:p>
        </w:tc>
      </w:tr>
    </w:tbl>
    <w:p w:rsidR="00DA5B2F" w:rsidRPr="00DA5B2F" w:rsidRDefault="00DA5B2F" w:rsidP="00DA5B2F">
      <w:pPr>
        <w:shd w:val="clear" w:color="auto" w:fill="FFFFFF"/>
        <w:spacing w:before="204" w:after="204" w:line="240" w:lineRule="auto"/>
        <w:textAlignment w:val="baseline"/>
        <w:rPr>
          <w:ins w:id="320" w:author="Unknown"/>
          <w:rFonts w:ascii="Helvetica" w:eastAsia="Times New Roman" w:hAnsi="Helvetica" w:cs="Helvetica"/>
          <w:color w:val="666666"/>
          <w:sz w:val="23"/>
          <w:szCs w:val="23"/>
        </w:rPr>
      </w:pPr>
      <w:ins w:id="321" w:author="Unknown">
        <w:r w:rsidRPr="00DA5B2F">
          <w:rPr>
            <w:rFonts w:ascii="Helvetica" w:eastAsia="Times New Roman" w:hAnsi="Helvetica" w:cs="Helvetica"/>
            <w:color w:val="666666"/>
            <w:sz w:val="23"/>
            <w:szCs w:val="23"/>
          </w:rPr>
          <w:t> </w:t>
        </w:r>
      </w:ins>
    </w:p>
    <w:p w:rsidR="00DA5B2F" w:rsidRPr="00DA5B2F" w:rsidRDefault="00DA5B2F" w:rsidP="00DA5B2F">
      <w:pPr>
        <w:shd w:val="clear" w:color="auto" w:fill="FFFFFF"/>
        <w:spacing w:after="0" w:line="240" w:lineRule="auto"/>
        <w:textAlignment w:val="baseline"/>
        <w:rPr>
          <w:ins w:id="322" w:author="Unknown"/>
          <w:rFonts w:ascii="Helvetica" w:eastAsia="Times New Roman" w:hAnsi="Helvetica" w:cs="Helvetica"/>
          <w:color w:val="666666"/>
          <w:sz w:val="23"/>
          <w:szCs w:val="23"/>
        </w:rPr>
      </w:pPr>
      <w:ins w:id="323" w:author="Unknown">
        <w:r w:rsidRPr="00DA5B2F">
          <w:rPr>
            <w:rFonts w:ascii="inherit" w:eastAsia="Times New Roman" w:hAnsi="inherit" w:cs="Helvetica"/>
            <w:b/>
            <w:bCs/>
            <w:color w:val="000000"/>
            <w:sz w:val="23"/>
          </w:rPr>
          <w:t>23) How can we display information of a variable and readable by human with PHP?</w:t>
        </w:r>
      </w:ins>
    </w:p>
    <w:p w:rsidR="00DA5B2F" w:rsidRPr="00DA5B2F" w:rsidRDefault="00DA5B2F" w:rsidP="00DA5B2F">
      <w:pPr>
        <w:shd w:val="clear" w:color="auto" w:fill="FFFFFF"/>
        <w:spacing w:before="204" w:after="204" w:line="240" w:lineRule="auto"/>
        <w:textAlignment w:val="baseline"/>
        <w:rPr>
          <w:ins w:id="324" w:author="Unknown"/>
          <w:rFonts w:ascii="Helvetica" w:eastAsia="Times New Roman" w:hAnsi="Helvetica" w:cs="Helvetica"/>
          <w:color w:val="666666"/>
          <w:sz w:val="23"/>
          <w:szCs w:val="23"/>
        </w:rPr>
      </w:pPr>
      <w:ins w:id="325" w:author="Unknown">
        <w:r w:rsidRPr="00DA5B2F">
          <w:rPr>
            <w:rFonts w:ascii="Helvetica" w:eastAsia="Times New Roman" w:hAnsi="Helvetica" w:cs="Helvetica"/>
            <w:color w:val="666666"/>
            <w:sz w:val="23"/>
            <w:szCs w:val="23"/>
          </w:rPr>
          <w:t xml:space="preserve">To be able to display a human-readable result we use </w:t>
        </w:r>
        <w:proofErr w:type="spellStart"/>
        <w:r w:rsidRPr="00DA5B2F">
          <w:rPr>
            <w:rFonts w:ascii="Helvetica" w:eastAsia="Times New Roman" w:hAnsi="Helvetica" w:cs="Helvetica"/>
            <w:color w:val="666666"/>
            <w:sz w:val="23"/>
            <w:szCs w:val="23"/>
          </w:rPr>
          <w:t>print_</w:t>
        </w:r>
        <w:proofErr w:type="gramStart"/>
        <w:r w:rsidRPr="00DA5B2F">
          <w:rPr>
            <w:rFonts w:ascii="Helvetica" w:eastAsia="Times New Roman" w:hAnsi="Helvetica" w:cs="Helvetica"/>
            <w:color w:val="666666"/>
            <w:sz w:val="23"/>
            <w:szCs w:val="23"/>
          </w:rPr>
          <w:t>r</w:t>
        </w:r>
        <w:proofErr w:type="spellEnd"/>
        <w:r w:rsidRPr="00DA5B2F">
          <w:rPr>
            <w:rFonts w:ascii="Helvetica" w:eastAsia="Times New Roman" w:hAnsi="Helvetica" w:cs="Helvetica"/>
            <w:color w:val="666666"/>
            <w:sz w:val="23"/>
            <w:szCs w:val="23"/>
          </w:rPr>
          <w:t>(</w:t>
        </w:r>
        <w:proofErr w:type="gramEnd"/>
        <w:r w:rsidRPr="00DA5B2F">
          <w:rPr>
            <w:rFonts w:ascii="Helvetica" w:eastAsia="Times New Roman" w:hAnsi="Helvetica" w:cs="Helvetica"/>
            <w:color w:val="666666"/>
            <w:sz w:val="23"/>
            <w:szCs w:val="23"/>
          </w:rPr>
          <w:t>).</w:t>
        </w:r>
      </w:ins>
    </w:p>
    <w:p w:rsidR="00DA5B2F" w:rsidRPr="00DA5B2F" w:rsidRDefault="00DA5B2F" w:rsidP="00DA5B2F">
      <w:pPr>
        <w:shd w:val="clear" w:color="auto" w:fill="FFFFFF"/>
        <w:spacing w:after="0" w:line="240" w:lineRule="auto"/>
        <w:textAlignment w:val="baseline"/>
        <w:rPr>
          <w:ins w:id="326" w:author="Unknown"/>
          <w:rFonts w:ascii="Helvetica" w:eastAsia="Times New Roman" w:hAnsi="Helvetica" w:cs="Helvetica"/>
          <w:color w:val="666666"/>
          <w:sz w:val="23"/>
          <w:szCs w:val="23"/>
        </w:rPr>
      </w:pPr>
      <w:ins w:id="327" w:author="Unknown">
        <w:r w:rsidRPr="00DA5B2F">
          <w:rPr>
            <w:rFonts w:ascii="inherit" w:eastAsia="Times New Roman" w:hAnsi="inherit" w:cs="Helvetica"/>
            <w:b/>
            <w:bCs/>
            <w:color w:val="000000"/>
            <w:sz w:val="23"/>
          </w:rPr>
          <w:t>24) How is it possible to set an infinite execution time for PHP script?</w:t>
        </w:r>
      </w:ins>
    </w:p>
    <w:p w:rsidR="00DA5B2F" w:rsidRPr="00DA5B2F" w:rsidRDefault="00DA5B2F" w:rsidP="00DA5B2F">
      <w:pPr>
        <w:shd w:val="clear" w:color="auto" w:fill="FFFFFF"/>
        <w:spacing w:before="204" w:after="204" w:line="240" w:lineRule="auto"/>
        <w:textAlignment w:val="baseline"/>
        <w:rPr>
          <w:ins w:id="328" w:author="Unknown"/>
          <w:rFonts w:ascii="Helvetica" w:eastAsia="Times New Roman" w:hAnsi="Helvetica" w:cs="Helvetica"/>
          <w:color w:val="666666"/>
          <w:sz w:val="23"/>
          <w:szCs w:val="23"/>
        </w:rPr>
      </w:pPr>
      <w:ins w:id="329" w:author="Unknown">
        <w:r w:rsidRPr="00DA5B2F">
          <w:rPr>
            <w:rFonts w:ascii="Helvetica" w:eastAsia="Times New Roman" w:hAnsi="Helvetica" w:cs="Helvetica"/>
            <w:color w:val="666666"/>
            <w:sz w:val="23"/>
            <w:szCs w:val="23"/>
          </w:rPr>
          <w:t xml:space="preserve">The </w:t>
        </w:r>
        <w:proofErr w:type="spellStart"/>
        <w:r w:rsidRPr="00DA5B2F">
          <w:rPr>
            <w:rFonts w:ascii="Helvetica" w:eastAsia="Times New Roman" w:hAnsi="Helvetica" w:cs="Helvetica"/>
            <w:color w:val="666666"/>
            <w:sz w:val="23"/>
            <w:szCs w:val="23"/>
          </w:rPr>
          <w:t>set_time_limit</w:t>
        </w:r>
        <w:proofErr w:type="spellEnd"/>
        <w:r w:rsidRPr="00DA5B2F">
          <w:rPr>
            <w:rFonts w:ascii="Helvetica" w:eastAsia="Times New Roman" w:hAnsi="Helvetica" w:cs="Helvetica"/>
            <w:color w:val="666666"/>
            <w:sz w:val="23"/>
            <w:szCs w:val="23"/>
          </w:rPr>
          <w:t xml:space="preserve">(0) added at the beginning of a script sets to infinite the time of execution to not have the PHP error ‘maximum execution time </w:t>
        </w:r>
        <w:proofErr w:type="spellStart"/>
        <w:r w:rsidRPr="00DA5B2F">
          <w:rPr>
            <w:rFonts w:ascii="Helvetica" w:eastAsia="Times New Roman" w:hAnsi="Helvetica" w:cs="Helvetica"/>
            <w:color w:val="666666"/>
            <w:sz w:val="23"/>
            <w:szCs w:val="23"/>
          </w:rPr>
          <w:t>exceeded’.It</w:t>
        </w:r>
        <w:proofErr w:type="spellEnd"/>
        <w:r w:rsidRPr="00DA5B2F">
          <w:rPr>
            <w:rFonts w:ascii="Helvetica" w:eastAsia="Times New Roman" w:hAnsi="Helvetica" w:cs="Helvetica"/>
            <w:color w:val="666666"/>
            <w:sz w:val="23"/>
            <w:szCs w:val="23"/>
          </w:rPr>
          <w:t xml:space="preserve"> is also possible to specify this in the php.ini file.</w:t>
        </w:r>
      </w:ins>
    </w:p>
    <w:p w:rsidR="00DA5B2F" w:rsidRPr="00DA5B2F" w:rsidRDefault="00DA5B2F" w:rsidP="00DA5B2F">
      <w:pPr>
        <w:shd w:val="clear" w:color="auto" w:fill="FFFFFF"/>
        <w:spacing w:after="0" w:line="240" w:lineRule="auto"/>
        <w:textAlignment w:val="baseline"/>
        <w:rPr>
          <w:ins w:id="330" w:author="Unknown"/>
          <w:rFonts w:ascii="Helvetica" w:eastAsia="Times New Roman" w:hAnsi="Helvetica" w:cs="Helvetica"/>
          <w:color w:val="666666"/>
          <w:sz w:val="23"/>
          <w:szCs w:val="23"/>
        </w:rPr>
      </w:pPr>
      <w:ins w:id="331" w:author="Unknown">
        <w:r w:rsidRPr="00DA5B2F">
          <w:rPr>
            <w:rFonts w:ascii="inherit" w:eastAsia="Times New Roman" w:hAnsi="inherit" w:cs="Helvetica"/>
            <w:b/>
            <w:bCs/>
            <w:color w:val="000000"/>
            <w:sz w:val="23"/>
          </w:rPr>
          <w:t xml:space="preserve"> 25) What does the PHP error ‘Parse error in PHP – unexpected </w:t>
        </w:r>
        <w:proofErr w:type="spellStart"/>
        <w:r w:rsidRPr="00DA5B2F">
          <w:rPr>
            <w:rFonts w:ascii="inherit" w:eastAsia="Times New Roman" w:hAnsi="inherit" w:cs="Helvetica"/>
            <w:b/>
            <w:bCs/>
            <w:color w:val="000000"/>
            <w:sz w:val="23"/>
          </w:rPr>
          <w:t>T_variable</w:t>
        </w:r>
        <w:proofErr w:type="spellEnd"/>
        <w:r w:rsidRPr="00DA5B2F">
          <w:rPr>
            <w:rFonts w:ascii="inherit" w:eastAsia="Times New Roman" w:hAnsi="inherit" w:cs="Helvetica"/>
            <w:b/>
            <w:bCs/>
            <w:color w:val="000000"/>
            <w:sz w:val="23"/>
          </w:rPr>
          <w:t xml:space="preserve"> at line x’ means?</w:t>
        </w:r>
      </w:ins>
    </w:p>
    <w:p w:rsidR="00DA5B2F" w:rsidRPr="00DA5B2F" w:rsidRDefault="00DA5B2F" w:rsidP="00DA5B2F">
      <w:pPr>
        <w:shd w:val="clear" w:color="auto" w:fill="FFFFFF"/>
        <w:spacing w:before="204" w:after="204" w:line="240" w:lineRule="auto"/>
        <w:textAlignment w:val="baseline"/>
        <w:rPr>
          <w:ins w:id="332" w:author="Unknown"/>
          <w:rFonts w:ascii="Helvetica" w:eastAsia="Times New Roman" w:hAnsi="Helvetica" w:cs="Helvetica"/>
          <w:color w:val="666666"/>
          <w:sz w:val="23"/>
          <w:szCs w:val="23"/>
        </w:rPr>
      </w:pPr>
      <w:ins w:id="333" w:author="Unknown">
        <w:r w:rsidRPr="00DA5B2F">
          <w:rPr>
            <w:rFonts w:ascii="Helvetica" w:eastAsia="Times New Roman" w:hAnsi="Helvetica" w:cs="Helvetica"/>
            <w:color w:val="666666"/>
            <w:sz w:val="23"/>
            <w:szCs w:val="23"/>
          </w:rPr>
          <w:t>This is a PHP syntax error expressing that a mistake at the line x stops parsing and executing the program.</w:t>
        </w:r>
      </w:ins>
    </w:p>
    <w:p w:rsidR="00DA5B2F" w:rsidRPr="00DA5B2F" w:rsidRDefault="00DA5B2F" w:rsidP="00DA5B2F">
      <w:pPr>
        <w:shd w:val="clear" w:color="auto" w:fill="FFFFFF"/>
        <w:spacing w:after="0" w:line="240" w:lineRule="auto"/>
        <w:textAlignment w:val="baseline"/>
        <w:rPr>
          <w:ins w:id="334" w:author="Unknown"/>
          <w:rFonts w:ascii="Helvetica" w:eastAsia="Times New Roman" w:hAnsi="Helvetica" w:cs="Helvetica"/>
          <w:color w:val="666666"/>
          <w:sz w:val="23"/>
          <w:szCs w:val="23"/>
        </w:rPr>
      </w:pPr>
      <w:ins w:id="335" w:author="Unknown">
        <w:r w:rsidRPr="00DA5B2F">
          <w:rPr>
            <w:rFonts w:ascii="inherit" w:eastAsia="Times New Roman" w:hAnsi="inherit" w:cs="Helvetica"/>
            <w:b/>
            <w:bCs/>
            <w:color w:val="000000"/>
            <w:sz w:val="23"/>
          </w:rPr>
          <w:t>26) What should we do to be able to export data into an Excel file?</w:t>
        </w:r>
      </w:ins>
    </w:p>
    <w:p w:rsidR="00DA5B2F" w:rsidRPr="00DA5B2F" w:rsidRDefault="00DA5B2F" w:rsidP="00DA5B2F">
      <w:pPr>
        <w:shd w:val="clear" w:color="auto" w:fill="FFFFFF"/>
        <w:spacing w:before="204" w:after="204" w:line="240" w:lineRule="auto"/>
        <w:textAlignment w:val="baseline"/>
        <w:rPr>
          <w:ins w:id="336" w:author="Unknown"/>
          <w:rFonts w:ascii="Helvetica" w:eastAsia="Times New Roman" w:hAnsi="Helvetica" w:cs="Helvetica"/>
          <w:color w:val="666666"/>
          <w:sz w:val="23"/>
          <w:szCs w:val="23"/>
        </w:rPr>
      </w:pPr>
      <w:ins w:id="337" w:author="Unknown">
        <w:r w:rsidRPr="00DA5B2F">
          <w:rPr>
            <w:rFonts w:ascii="Helvetica" w:eastAsia="Times New Roman" w:hAnsi="Helvetica" w:cs="Helvetica"/>
            <w:color w:val="666666"/>
            <w:sz w:val="23"/>
            <w:szCs w:val="23"/>
          </w:rPr>
          <w:t>The most common and used way is to get data into a format supported by Excel. For example, it is possible to write a .</w:t>
        </w:r>
        <w:proofErr w:type="spellStart"/>
        <w:r w:rsidRPr="00DA5B2F">
          <w:rPr>
            <w:rFonts w:ascii="Helvetica" w:eastAsia="Times New Roman" w:hAnsi="Helvetica" w:cs="Helvetica"/>
            <w:color w:val="666666"/>
            <w:sz w:val="23"/>
            <w:szCs w:val="23"/>
          </w:rPr>
          <w:t>csv</w:t>
        </w:r>
        <w:proofErr w:type="spellEnd"/>
        <w:r w:rsidRPr="00DA5B2F">
          <w:rPr>
            <w:rFonts w:ascii="Helvetica" w:eastAsia="Times New Roman" w:hAnsi="Helvetica" w:cs="Helvetica"/>
            <w:color w:val="666666"/>
            <w:sz w:val="23"/>
            <w:szCs w:val="23"/>
          </w:rPr>
          <w:t xml:space="preserve"> file, to choose for example comma as separator between fields and then to open the file with Excel.</w:t>
        </w:r>
      </w:ins>
    </w:p>
    <w:p w:rsidR="00DA5B2F" w:rsidRPr="00DA5B2F" w:rsidRDefault="00DA5B2F" w:rsidP="00DA5B2F">
      <w:pPr>
        <w:shd w:val="clear" w:color="auto" w:fill="FFFFFF"/>
        <w:spacing w:after="0" w:line="240" w:lineRule="auto"/>
        <w:textAlignment w:val="baseline"/>
        <w:rPr>
          <w:ins w:id="338" w:author="Unknown"/>
          <w:rFonts w:ascii="Helvetica" w:eastAsia="Times New Roman" w:hAnsi="Helvetica" w:cs="Helvetica"/>
          <w:color w:val="666666"/>
          <w:sz w:val="23"/>
          <w:szCs w:val="23"/>
        </w:rPr>
      </w:pPr>
      <w:ins w:id="339" w:author="Unknown">
        <w:r w:rsidRPr="00DA5B2F">
          <w:rPr>
            <w:rFonts w:ascii="inherit" w:eastAsia="Times New Roman" w:hAnsi="inherit" w:cs="Helvetica"/>
            <w:b/>
            <w:bCs/>
            <w:color w:val="000000"/>
            <w:sz w:val="23"/>
          </w:rPr>
          <w:t xml:space="preserve">27) What is the function </w:t>
        </w:r>
        <w:proofErr w:type="spellStart"/>
        <w:r w:rsidRPr="00DA5B2F">
          <w:rPr>
            <w:rFonts w:ascii="inherit" w:eastAsia="Times New Roman" w:hAnsi="inherit" w:cs="Helvetica"/>
            <w:b/>
            <w:bCs/>
            <w:color w:val="000000"/>
            <w:sz w:val="23"/>
          </w:rPr>
          <w:t>file_get_</w:t>
        </w:r>
        <w:proofErr w:type="gramStart"/>
        <w:r w:rsidRPr="00DA5B2F">
          <w:rPr>
            <w:rFonts w:ascii="inherit" w:eastAsia="Times New Roman" w:hAnsi="inherit" w:cs="Helvetica"/>
            <w:b/>
            <w:bCs/>
            <w:color w:val="000000"/>
            <w:sz w:val="23"/>
          </w:rPr>
          <w:t>contents</w:t>
        </w:r>
        <w:proofErr w:type="spellEnd"/>
        <w:r w:rsidRPr="00DA5B2F">
          <w:rPr>
            <w:rFonts w:ascii="inherit" w:eastAsia="Times New Roman" w:hAnsi="inherit" w:cs="Helvetica"/>
            <w:b/>
            <w:bCs/>
            <w:color w:val="000000"/>
            <w:sz w:val="23"/>
          </w:rPr>
          <w:t>(</w:t>
        </w:r>
        <w:proofErr w:type="gramEnd"/>
        <w:r w:rsidRPr="00DA5B2F">
          <w:rPr>
            <w:rFonts w:ascii="inherit" w:eastAsia="Times New Roman" w:hAnsi="inherit" w:cs="Helvetica"/>
            <w:b/>
            <w:bCs/>
            <w:color w:val="000000"/>
            <w:sz w:val="23"/>
          </w:rPr>
          <w:t xml:space="preserve">) </w:t>
        </w:r>
        <w:proofErr w:type="spellStart"/>
        <w:r w:rsidRPr="00DA5B2F">
          <w:rPr>
            <w:rFonts w:ascii="inherit" w:eastAsia="Times New Roman" w:hAnsi="inherit" w:cs="Helvetica"/>
            <w:b/>
            <w:bCs/>
            <w:color w:val="000000"/>
            <w:sz w:val="23"/>
          </w:rPr>
          <w:t>usefull</w:t>
        </w:r>
        <w:proofErr w:type="spellEnd"/>
        <w:r w:rsidRPr="00DA5B2F">
          <w:rPr>
            <w:rFonts w:ascii="inherit" w:eastAsia="Times New Roman" w:hAnsi="inherit" w:cs="Helvetica"/>
            <w:b/>
            <w:bCs/>
            <w:color w:val="000000"/>
            <w:sz w:val="23"/>
          </w:rPr>
          <w:t xml:space="preserve"> for?</w:t>
        </w:r>
      </w:ins>
    </w:p>
    <w:p w:rsidR="00DA5B2F" w:rsidRPr="00DA5B2F" w:rsidRDefault="00DA5B2F" w:rsidP="00DA5B2F">
      <w:pPr>
        <w:shd w:val="clear" w:color="auto" w:fill="FFFFFF"/>
        <w:spacing w:before="204" w:after="204" w:line="240" w:lineRule="auto"/>
        <w:textAlignment w:val="baseline"/>
        <w:rPr>
          <w:ins w:id="340" w:author="Unknown"/>
          <w:rFonts w:ascii="Helvetica" w:eastAsia="Times New Roman" w:hAnsi="Helvetica" w:cs="Helvetica"/>
          <w:color w:val="666666"/>
          <w:sz w:val="23"/>
          <w:szCs w:val="23"/>
        </w:rPr>
      </w:pPr>
      <w:proofErr w:type="spellStart"/>
      <w:ins w:id="341" w:author="Unknown">
        <w:r w:rsidRPr="00DA5B2F">
          <w:rPr>
            <w:rFonts w:ascii="Helvetica" w:eastAsia="Times New Roman" w:hAnsi="Helvetica" w:cs="Helvetica"/>
            <w:color w:val="666666"/>
            <w:sz w:val="23"/>
            <w:szCs w:val="23"/>
          </w:rPr>
          <w:t>file_get_</w:t>
        </w:r>
        <w:proofErr w:type="gramStart"/>
        <w:r w:rsidRPr="00DA5B2F">
          <w:rPr>
            <w:rFonts w:ascii="Helvetica" w:eastAsia="Times New Roman" w:hAnsi="Helvetica" w:cs="Helvetica"/>
            <w:color w:val="666666"/>
            <w:sz w:val="23"/>
            <w:szCs w:val="23"/>
          </w:rPr>
          <w:t>contents</w:t>
        </w:r>
        <w:proofErr w:type="spellEnd"/>
        <w:r w:rsidRPr="00DA5B2F">
          <w:rPr>
            <w:rFonts w:ascii="Helvetica" w:eastAsia="Times New Roman" w:hAnsi="Helvetica" w:cs="Helvetica"/>
            <w:color w:val="666666"/>
            <w:sz w:val="23"/>
            <w:szCs w:val="23"/>
          </w:rPr>
          <w:t>(</w:t>
        </w:r>
        <w:proofErr w:type="gramEnd"/>
        <w:r w:rsidRPr="00DA5B2F">
          <w:rPr>
            <w:rFonts w:ascii="Helvetica" w:eastAsia="Times New Roman" w:hAnsi="Helvetica" w:cs="Helvetica"/>
            <w:color w:val="666666"/>
            <w:sz w:val="23"/>
            <w:szCs w:val="23"/>
          </w:rPr>
          <w:t>) lets reading a file and storing it in a string variable.</w:t>
        </w:r>
      </w:ins>
    </w:p>
    <w:p w:rsidR="00DA5B2F" w:rsidRPr="00DA5B2F" w:rsidRDefault="00DA5B2F" w:rsidP="00DA5B2F">
      <w:pPr>
        <w:shd w:val="clear" w:color="auto" w:fill="FFFFFF"/>
        <w:spacing w:after="0" w:line="240" w:lineRule="auto"/>
        <w:textAlignment w:val="baseline"/>
        <w:rPr>
          <w:ins w:id="342" w:author="Unknown"/>
          <w:rFonts w:ascii="Helvetica" w:eastAsia="Times New Roman" w:hAnsi="Helvetica" w:cs="Helvetica"/>
          <w:color w:val="666666"/>
          <w:sz w:val="23"/>
          <w:szCs w:val="23"/>
        </w:rPr>
      </w:pPr>
      <w:ins w:id="343" w:author="Unknown">
        <w:r w:rsidRPr="00DA5B2F">
          <w:rPr>
            <w:rFonts w:ascii="inherit" w:eastAsia="Times New Roman" w:hAnsi="inherit" w:cs="Helvetica"/>
            <w:b/>
            <w:bCs/>
            <w:color w:val="000000"/>
            <w:sz w:val="23"/>
          </w:rPr>
          <w:t xml:space="preserve">28) How can we connect to a </w:t>
        </w:r>
        <w:proofErr w:type="spellStart"/>
        <w:r w:rsidRPr="00DA5B2F">
          <w:rPr>
            <w:rFonts w:ascii="inherit" w:eastAsia="Times New Roman" w:hAnsi="inherit" w:cs="Helvetica"/>
            <w:b/>
            <w:bCs/>
            <w:color w:val="000000"/>
            <w:sz w:val="23"/>
          </w:rPr>
          <w:t>MySQL</w:t>
        </w:r>
        <w:proofErr w:type="spellEnd"/>
        <w:r w:rsidRPr="00DA5B2F">
          <w:rPr>
            <w:rFonts w:ascii="inherit" w:eastAsia="Times New Roman" w:hAnsi="inherit" w:cs="Helvetica"/>
            <w:b/>
            <w:bCs/>
            <w:color w:val="000000"/>
            <w:sz w:val="23"/>
          </w:rPr>
          <w:t xml:space="preserve"> database from a PHP script?</w:t>
        </w:r>
      </w:ins>
    </w:p>
    <w:p w:rsidR="00DA5B2F" w:rsidRPr="00DA5B2F" w:rsidRDefault="00DA5B2F" w:rsidP="00DA5B2F">
      <w:pPr>
        <w:shd w:val="clear" w:color="auto" w:fill="FFFFFF"/>
        <w:spacing w:before="204" w:after="204" w:line="240" w:lineRule="auto"/>
        <w:textAlignment w:val="baseline"/>
        <w:rPr>
          <w:ins w:id="344" w:author="Unknown"/>
          <w:rFonts w:ascii="Helvetica" w:eastAsia="Times New Roman" w:hAnsi="Helvetica" w:cs="Helvetica"/>
          <w:color w:val="666666"/>
          <w:sz w:val="23"/>
          <w:szCs w:val="23"/>
        </w:rPr>
      </w:pPr>
      <w:ins w:id="345" w:author="Unknown">
        <w:r w:rsidRPr="00DA5B2F">
          <w:rPr>
            <w:rFonts w:ascii="Helvetica" w:eastAsia="Times New Roman" w:hAnsi="Helvetica" w:cs="Helvetica"/>
            <w:color w:val="666666"/>
            <w:sz w:val="23"/>
            <w:szCs w:val="23"/>
          </w:rPr>
          <w:lastRenderedPageBreak/>
          <w:t xml:space="preserve">To be able to connect to a </w:t>
        </w:r>
        <w:proofErr w:type="spellStart"/>
        <w:r w:rsidRPr="00DA5B2F">
          <w:rPr>
            <w:rFonts w:ascii="Helvetica" w:eastAsia="Times New Roman" w:hAnsi="Helvetica" w:cs="Helvetica"/>
            <w:color w:val="666666"/>
            <w:sz w:val="23"/>
            <w:szCs w:val="23"/>
          </w:rPr>
          <w:t>MySQL</w:t>
        </w:r>
        <w:proofErr w:type="spellEnd"/>
        <w:r w:rsidRPr="00DA5B2F">
          <w:rPr>
            <w:rFonts w:ascii="Helvetica" w:eastAsia="Times New Roman" w:hAnsi="Helvetica" w:cs="Helvetica"/>
            <w:color w:val="666666"/>
            <w:sz w:val="23"/>
            <w:szCs w:val="23"/>
          </w:rPr>
          <w:t xml:space="preserve"> database, we must use </w:t>
        </w:r>
        <w:proofErr w:type="spellStart"/>
        <w:r w:rsidRPr="00DA5B2F">
          <w:rPr>
            <w:rFonts w:ascii="Helvetica" w:eastAsia="Times New Roman" w:hAnsi="Helvetica" w:cs="Helvetica"/>
            <w:color w:val="666666"/>
            <w:sz w:val="23"/>
            <w:szCs w:val="23"/>
          </w:rPr>
          <w:t>mysql_</w:t>
        </w:r>
        <w:proofErr w:type="gramStart"/>
        <w:r w:rsidRPr="00DA5B2F">
          <w:rPr>
            <w:rFonts w:ascii="Helvetica" w:eastAsia="Times New Roman" w:hAnsi="Helvetica" w:cs="Helvetica"/>
            <w:color w:val="666666"/>
            <w:sz w:val="23"/>
            <w:szCs w:val="23"/>
          </w:rPr>
          <w:t>connect</w:t>
        </w:r>
        <w:proofErr w:type="spellEnd"/>
        <w:r w:rsidRPr="00DA5B2F">
          <w:rPr>
            <w:rFonts w:ascii="Helvetica" w:eastAsia="Times New Roman" w:hAnsi="Helvetica" w:cs="Helvetica"/>
            <w:color w:val="666666"/>
            <w:sz w:val="23"/>
            <w:szCs w:val="23"/>
          </w:rPr>
          <w:t>(</w:t>
        </w:r>
        <w:proofErr w:type="gramEnd"/>
        <w:r w:rsidRPr="00DA5B2F">
          <w:rPr>
            <w:rFonts w:ascii="Helvetica" w:eastAsia="Times New Roman" w:hAnsi="Helvetica" w:cs="Helvetica"/>
            <w:color w:val="666666"/>
            <w:sz w:val="23"/>
            <w:szCs w:val="23"/>
          </w:rPr>
          <w:t>) function as follows:</w:t>
        </w:r>
      </w:ins>
    </w:p>
    <w:p w:rsidR="00DA5B2F" w:rsidRPr="00DA5B2F" w:rsidRDefault="00DA5B2F" w:rsidP="00DA5B2F">
      <w:pPr>
        <w:spacing w:after="180" w:line="240" w:lineRule="auto"/>
        <w:textAlignment w:val="baseline"/>
        <w:rPr>
          <w:ins w:id="346" w:author="Unknown"/>
          <w:rFonts w:ascii="Courier New" w:eastAsia="Times New Roman" w:hAnsi="Courier New" w:cs="Courier New"/>
          <w:color w:val="666666"/>
          <w:sz w:val="24"/>
          <w:szCs w:val="24"/>
        </w:rPr>
      </w:pPr>
      <w:ins w:id="347" w:author="Unknown">
        <w:r w:rsidRPr="00DA5B2F">
          <w:rPr>
            <w:rFonts w:ascii="Courier New" w:eastAsia="Times New Roman" w:hAnsi="Courier New" w:cs="Courier New"/>
            <w:color w:val="666666"/>
            <w:sz w:val="24"/>
            <w:szCs w:val="24"/>
          </w:rPr>
          <w:object w:dxaOrig="2730" w:dyaOrig="1395">
            <v:shape id="_x0000_i1038" type="#_x0000_t75" style="width:136.5pt;height:69.75pt" o:ole="">
              <v:imagedata r:id="rId5" o:title=""/>
            </v:shape>
            <w:control r:id="rId12" w:name="DefaultOcxName3" w:shapeid="_x0000_i1038"/>
          </w:object>
        </w:r>
      </w:ins>
    </w:p>
    <w:tbl>
      <w:tblPr>
        <w:tblW w:w="0" w:type="auto"/>
        <w:tblCellSpacing w:w="15" w:type="dxa"/>
        <w:tblCellMar>
          <w:top w:w="15" w:type="dxa"/>
          <w:left w:w="15" w:type="dxa"/>
          <w:bottom w:w="15" w:type="dxa"/>
          <w:right w:w="15" w:type="dxa"/>
        </w:tblCellMar>
        <w:tblLook w:val="04A0"/>
      </w:tblPr>
      <w:tblGrid>
        <w:gridCol w:w="175"/>
        <w:gridCol w:w="9275"/>
      </w:tblGrid>
      <w:tr w:rsidR="00DA5B2F" w:rsidRPr="00DA5B2F" w:rsidTr="00DA5B2F">
        <w:trPr>
          <w:tblCellSpacing w:w="15" w:type="dxa"/>
        </w:trPr>
        <w:tc>
          <w:tcPr>
            <w:tcW w:w="0" w:type="auto"/>
            <w:tcBorders>
              <w:top w:val="nil"/>
              <w:left w:val="nil"/>
              <w:bottom w:val="nil"/>
              <w:right w:val="nil"/>
            </w:tcBorders>
            <w:shd w:val="clear" w:color="auto" w:fill="F8F8F8"/>
            <w:vAlign w:val="center"/>
            <w:hideMark/>
          </w:tcPr>
          <w:p w:rsidR="00DA5B2F" w:rsidRPr="00DA5B2F" w:rsidRDefault="00DA5B2F" w:rsidP="00DA5B2F">
            <w:pPr>
              <w:spacing w:after="0" w:line="240" w:lineRule="auto"/>
              <w:jc w:val="center"/>
              <w:textAlignment w:val="baseline"/>
              <w:rPr>
                <w:rFonts w:ascii="inherit" w:eastAsia="Times New Roman" w:hAnsi="inherit" w:cs="Times New Roman"/>
                <w:sz w:val="20"/>
                <w:szCs w:val="20"/>
              </w:rPr>
            </w:pPr>
            <w:r w:rsidRPr="00DA5B2F">
              <w:rPr>
                <w:rFonts w:ascii="inherit" w:eastAsia="Times New Roman" w:hAnsi="inherit" w:cs="Times New Roman"/>
                <w:sz w:val="20"/>
                <w:szCs w:val="20"/>
              </w:rPr>
              <w:t>1</w:t>
            </w:r>
          </w:p>
        </w:tc>
        <w:tc>
          <w:tcPr>
            <w:tcW w:w="12795" w:type="dxa"/>
            <w:tcBorders>
              <w:top w:val="nil"/>
              <w:left w:val="nil"/>
              <w:bottom w:val="nil"/>
              <w:right w:val="nil"/>
            </w:tcBorders>
            <w:shd w:val="clear" w:color="auto" w:fill="F8F8F8"/>
            <w:vAlign w:val="center"/>
            <w:hideMark/>
          </w:tcPr>
          <w:p w:rsidR="00DA5B2F" w:rsidRPr="00DA5B2F" w:rsidRDefault="00DA5B2F" w:rsidP="00DA5B2F">
            <w:pPr>
              <w:spacing w:after="0" w:line="240" w:lineRule="auto"/>
              <w:textAlignment w:val="baseline"/>
              <w:rPr>
                <w:rFonts w:ascii="inherit" w:eastAsia="Times New Roman" w:hAnsi="inherit" w:cs="Times New Roman"/>
                <w:color w:val="000000"/>
                <w:sz w:val="20"/>
                <w:szCs w:val="20"/>
              </w:rPr>
            </w:pPr>
            <w:r w:rsidRPr="00DA5B2F">
              <w:rPr>
                <w:rFonts w:ascii="inherit" w:eastAsia="Times New Roman" w:hAnsi="inherit" w:cs="Times New Roman"/>
                <w:color w:val="000000"/>
                <w:sz w:val="20"/>
              </w:rPr>
              <w:t>&lt;!--</w:t>
            </w:r>
            <w:proofErr w:type="gramStart"/>
            <w:r w:rsidRPr="00DA5B2F">
              <w:rPr>
                <w:rFonts w:ascii="inherit" w:eastAsia="Times New Roman" w:hAnsi="inherit" w:cs="Times New Roman"/>
                <w:color w:val="000000"/>
                <w:sz w:val="20"/>
              </w:rPr>
              <w:t>?</w:t>
            </w:r>
            <w:proofErr w:type="spellStart"/>
            <w:r w:rsidRPr="00DA5B2F">
              <w:rPr>
                <w:rFonts w:ascii="inherit" w:eastAsia="Times New Roman" w:hAnsi="inherit" w:cs="Times New Roman"/>
                <w:color w:val="000000"/>
                <w:sz w:val="20"/>
              </w:rPr>
              <w:t>php</w:t>
            </w:r>
            <w:proofErr w:type="spellEnd"/>
            <w:proofErr w:type="gramEnd"/>
            <w:r w:rsidRPr="00DA5B2F">
              <w:rPr>
                <w:rFonts w:ascii="inherit" w:eastAsia="Times New Roman" w:hAnsi="inherit" w:cs="Times New Roman"/>
                <w:color w:val="000000"/>
                <w:sz w:val="20"/>
              </w:rPr>
              <w:t xml:space="preserve"> $database = </w:t>
            </w:r>
            <w:proofErr w:type="spellStart"/>
            <w:r w:rsidRPr="00DA5B2F">
              <w:rPr>
                <w:rFonts w:ascii="inherit" w:eastAsia="Times New Roman" w:hAnsi="inherit" w:cs="Times New Roman"/>
                <w:color w:val="000000"/>
                <w:sz w:val="20"/>
              </w:rPr>
              <w:t>mysql_connect</w:t>
            </w:r>
            <w:proofErr w:type="spellEnd"/>
            <w:r w:rsidRPr="00DA5B2F">
              <w:rPr>
                <w:rFonts w:ascii="inherit" w:eastAsia="Times New Roman" w:hAnsi="inherit" w:cs="Times New Roman"/>
                <w:color w:val="000000"/>
                <w:sz w:val="20"/>
              </w:rPr>
              <w:t xml:space="preserve">("HOST", "USER_NAME", "PASSWORD"); </w:t>
            </w:r>
            <w:proofErr w:type="spellStart"/>
            <w:r w:rsidRPr="00DA5B2F">
              <w:rPr>
                <w:rFonts w:ascii="inherit" w:eastAsia="Times New Roman" w:hAnsi="inherit" w:cs="Times New Roman"/>
                <w:color w:val="000000"/>
                <w:sz w:val="20"/>
              </w:rPr>
              <w:t>mysql_select_db</w:t>
            </w:r>
            <w:proofErr w:type="spellEnd"/>
            <w:r w:rsidRPr="00DA5B2F">
              <w:rPr>
                <w:rFonts w:ascii="inherit" w:eastAsia="Times New Roman" w:hAnsi="inherit" w:cs="Times New Roman"/>
                <w:color w:val="000000"/>
                <w:sz w:val="20"/>
              </w:rPr>
              <w:t>("</w:t>
            </w:r>
            <w:proofErr w:type="spellStart"/>
            <w:r w:rsidRPr="00DA5B2F">
              <w:rPr>
                <w:rFonts w:ascii="inherit" w:eastAsia="Times New Roman" w:hAnsi="inherit" w:cs="Times New Roman"/>
                <w:color w:val="000000"/>
                <w:sz w:val="20"/>
              </w:rPr>
              <w:t>DATABASE_NAME",$database</w:t>
            </w:r>
            <w:proofErr w:type="spellEnd"/>
            <w:r w:rsidRPr="00DA5B2F">
              <w:rPr>
                <w:rFonts w:ascii="inherit" w:eastAsia="Times New Roman" w:hAnsi="inherit" w:cs="Times New Roman"/>
                <w:color w:val="000000"/>
                <w:sz w:val="20"/>
              </w:rPr>
              <w:t>); ?--&gt;</w:t>
            </w:r>
          </w:p>
        </w:tc>
      </w:tr>
    </w:tbl>
    <w:p w:rsidR="00DA5B2F" w:rsidRPr="00DA5B2F" w:rsidRDefault="00DA5B2F" w:rsidP="00DA5B2F">
      <w:pPr>
        <w:shd w:val="clear" w:color="auto" w:fill="FFFFFF"/>
        <w:spacing w:after="0" w:line="240" w:lineRule="auto"/>
        <w:textAlignment w:val="baseline"/>
        <w:rPr>
          <w:ins w:id="348" w:author="Unknown"/>
          <w:rFonts w:ascii="Helvetica" w:eastAsia="Times New Roman" w:hAnsi="Helvetica" w:cs="Helvetica"/>
          <w:color w:val="666666"/>
          <w:sz w:val="23"/>
          <w:szCs w:val="23"/>
        </w:rPr>
      </w:pPr>
      <w:ins w:id="349" w:author="Unknown">
        <w:r w:rsidRPr="00DA5B2F">
          <w:rPr>
            <w:rFonts w:ascii="inherit" w:eastAsia="Times New Roman" w:hAnsi="inherit" w:cs="Helvetica"/>
            <w:b/>
            <w:bCs/>
            <w:color w:val="000000"/>
            <w:sz w:val="23"/>
          </w:rPr>
          <w:t xml:space="preserve">29) What is the function </w:t>
        </w:r>
        <w:proofErr w:type="spellStart"/>
        <w:r w:rsidRPr="00DA5B2F">
          <w:rPr>
            <w:rFonts w:ascii="inherit" w:eastAsia="Times New Roman" w:hAnsi="inherit" w:cs="Helvetica"/>
            <w:b/>
            <w:bCs/>
            <w:color w:val="000000"/>
            <w:sz w:val="23"/>
          </w:rPr>
          <w:t>mysql_</w:t>
        </w:r>
        <w:proofErr w:type="gramStart"/>
        <w:r w:rsidRPr="00DA5B2F">
          <w:rPr>
            <w:rFonts w:ascii="inherit" w:eastAsia="Times New Roman" w:hAnsi="inherit" w:cs="Helvetica"/>
            <w:b/>
            <w:bCs/>
            <w:color w:val="000000"/>
            <w:sz w:val="23"/>
          </w:rPr>
          <w:t>pconnect</w:t>
        </w:r>
        <w:proofErr w:type="spellEnd"/>
        <w:r w:rsidRPr="00DA5B2F">
          <w:rPr>
            <w:rFonts w:ascii="inherit" w:eastAsia="Times New Roman" w:hAnsi="inherit" w:cs="Helvetica"/>
            <w:b/>
            <w:bCs/>
            <w:color w:val="000000"/>
            <w:sz w:val="23"/>
          </w:rPr>
          <w:t>(</w:t>
        </w:r>
        <w:proofErr w:type="gramEnd"/>
        <w:r w:rsidRPr="00DA5B2F">
          <w:rPr>
            <w:rFonts w:ascii="inherit" w:eastAsia="Times New Roman" w:hAnsi="inherit" w:cs="Helvetica"/>
            <w:b/>
            <w:bCs/>
            <w:color w:val="000000"/>
            <w:sz w:val="23"/>
          </w:rPr>
          <w:t xml:space="preserve">) </w:t>
        </w:r>
        <w:proofErr w:type="spellStart"/>
        <w:r w:rsidRPr="00DA5B2F">
          <w:rPr>
            <w:rFonts w:ascii="inherit" w:eastAsia="Times New Roman" w:hAnsi="inherit" w:cs="Helvetica"/>
            <w:b/>
            <w:bCs/>
            <w:color w:val="000000"/>
            <w:sz w:val="23"/>
          </w:rPr>
          <w:t>usefull</w:t>
        </w:r>
        <w:proofErr w:type="spellEnd"/>
        <w:r w:rsidRPr="00DA5B2F">
          <w:rPr>
            <w:rFonts w:ascii="inherit" w:eastAsia="Times New Roman" w:hAnsi="inherit" w:cs="Helvetica"/>
            <w:b/>
            <w:bCs/>
            <w:color w:val="000000"/>
            <w:sz w:val="23"/>
          </w:rPr>
          <w:t xml:space="preserve"> for?</w:t>
        </w:r>
      </w:ins>
    </w:p>
    <w:p w:rsidR="00DA5B2F" w:rsidRPr="00DA5B2F" w:rsidRDefault="00DA5B2F" w:rsidP="00DA5B2F">
      <w:pPr>
        <w:shd w:val="clear" w:color="auto" w:fill="FFFFFF"/>
        <w:spacing w:before="204" w:after="204" w:line="240" w:lineRule="auto"/>
        <w:textAlignment w:val="baseline"/>
        <w:rPr>
          <w:ins w:id="350" w:author="Unknown"/>
          <w:rFonts w:ascii="Helvetica" w:eastAsia="Times New Roman" w:hAnsi="Helvetica" w:cs="Helvetica"/>
          <w:color w:val="666666"/>
          <w:sz w:val="23"/>
          <w:szCs w:val="23"/>
        </w:rPr>
      </w:pPr>
      <w:proofErr w:type="spellStart"/>
      <w:ins w:id="351" w:author="Unknown">
        <w:r w:rsidRPr="00DA5B2F">
          <w:rPr>
            <w:rFonts w:ascii="Helvetica" w:eastAsia="Times New Roman" w:hAnsi="Helvetica" w:cs="Helvetica"/>
            <w:color w:val="666666"/>
            <w:sz w:val="23"/>
            <w:szCs w:val="23"/>
          </w:rPr>
          <w:t>mysql_</w:t>
        </w:r>
        <w:proofErr w:type="gramStart"/>
        <w:r w:rsidRPr="00DA5B2F">
          <w:rPr>
            <w:rFonts w:ascii="Helvetica" w:eastAsia="Times New Roman" w:hAnsi="Helvetica" w:cs="Helvetica"/>
            <w:color w:val="666666"/>
            <w:sz w:val="23"/>
            <w:szCs w:val="23"/>
          </w:rPr>
          <w:t>pconnect</w:t>
        </w:r>
        <w:proofErr w:type="spellEnd"/>
        <w:r w:rsidRPr="00DA5B2F">
          <w:rPr>
            <w:rFonts w:ascii="Helvetica" w:eastAsia="Times New Roman" w:hAnsi="Helvetica" w:cs="Helvetica"/>
            <w:color w:val="666666"/>
            <w:sz w:val="23"/>
            <w:szCs w:val="23"/>
          </w:rPr>
          <w:t>(</w:t>
        </w:r>
        <w:proofErr w:type="gramEnd"/>
        <w:r w:rsidRPr="00DA5B2F">
          <w:rPr>
            <w:rFonts w:ascii="Helvetica" w:eastAsia="Times New Roman" w:hAnsi="Helvetica" w:cs="Helvetica"/>
            <w:color w:val="666666"/>
            <w:sz w:val="23"/>
            <w:szCs w:val="23"/>
          </w:rPr>
          <w:t xml:space="preserve">) ensure a persistent connection to the database, it means that the connection do not close when the </w:t>
        </w:r>
        <w:proofErr w:type="spellStart"/>
        <w:r w:rsidRPr="00DA5B2F">
          <w:rPr>
            <w:rFonts w:ascii="Helvetica" w:eastAsia="Times New Roman" w:hAnsi="Helvetica" w:cs="Helvetica"/>
            <w:color w:val="666666"/>
            <w:sz w:val="23"/>
            <w:szCs w:val="23"/>
          </w:rPr>
          <w:t>the</w:t>
        </w:r>
        <w:proofErr w:type="spellEnd"/>
        <w:r w:rsidRPr="00DA5B2F">
          <w:rPr>
            <w:rFonts w:ascii="Helvetica" w:eastAsia="Times New Roman" w:hAnsi="Helvetica" w:cs="Helvetica"/>
            <w:color w:val="666666"/>
            <w:sz w:val="23"/>
            <w:szCs w:val="23"/>
          </w:rPr>
          <w:t xml:space="preserve"> PHP script ends.</w:t>
        </w:r>
      </w:ins>
    </w:p>
    <w:p w:rsidR="00DA5B2F" w:rsidRPr="00DA5B2F" w:rsidRDefault="00DA5B2F" w:rsidP="00DA5B2F">
      <w:pPr>
        <w:shd w:val="clear" w:color="auto" w:fill="FFFFFF"/>
        <w:spacing w:after="0" w:line="240" w:lineRule="auto"/>
        <w:textAlignment w:val="baseline"/>
        <w:rPr>
          <w:ins w:id="352" w:author="Unknown"/>
          <w:rFonts w:ascii="Helvetica" w:eastAsia="Times New Roman" w:hAnsi="Helvetica" w:cs="Helvetica"/>
          <w:color w:val="666666"/>
          <w:sz w:val="23"/>
          <w:szCs w:val="23"/>
        </w:rPr>
      </w:pPr>
      <w:ins w:id="353" w:author="Unknown">
        <w:r w:rsidRPr="00DA5B2F">
          <w:rPr>
            <w:rFonts w:ascii="inherit" w:eastAsia="Times New Roman" w:hAnsi="inherit" w:cs="Helvetica"/>
            <w:b/>
            <w:bCs/>
            <w:color w:val="000000"/>
            <w:sz w:val="23"/>
          </w:rPr>
          <w:t xml:space="preserve">30) How the result set of </w:t>
        </w:r>
        <w:proofErr w:type="spellStart"/>
        <w:r w:rsidRPr="00DA5B2F">
          <w:rPr>
            <w:rFonts w:ascii="inherit" w:eastAsia="Times New Roman" w:hAnsi="inherit" w:cs="Helvetica"/>
            <w:b/>
            <w:bCs/>
            <w:color w:val="000000"/>
            <w:sz w:val="23"/>
          </w:rPr>
          <w:t>Mysql</w:t>
        </w:r>
        <w:proofErr w:type="spellEnd"/>
        <w:r w:rsidRPr="00DA5B2F">
          <w:rPr>
            <w:rFonts w:ascii="inherit" w:eastAsia="Times New Roman" w:hAnsi="inherit" w:cs="Helvetica"/>
            <w:b/>
            <w:bCs/>
            <w:color w:val="000000"/>
            <w:sz w:val="23"/>
          </w:rPr>
          <w:t xml:space="preserve"> </w:t>
        </w:r>
        <w:proofErr w:type="gramStart"/>
        <w:r w:rsidRPr="00DA5B2F">
          <w:rPr>
            <w:rFonts w:ascii="inherit" w:eastAsia="Times New Roman" w:hAnsi="inherit" w:cs="Helvetica"/>
            <w:b/>
            <w:bCs/>
            <w:color w:val="000000"/>
            <w:sz w:val="23"/>
          </w:rPr>
          <w:t>be</w:t>
        </w:r>
        <w:proofErr w:type="gramEnd"/>
        <w:r w:rsidRPr="00DA5B2F">
          <w:rPr>
            <w:rFonts w:ascii="inherit" w:eastAsia="Times New Roman" w:hAnsi="inherit" w:cs="Helvetica"/>
            <w:b/>
            <w:bCs/>
            <w:color w:val="000000"/>
            <w:sz w:val="23"/>
          </w:rPr>
          <w:t xml:space="preserve"> handled in PHP?</w:t>
        </w:r>
      </w:ins>
    </w:p>
    <w:p w:rsidR="00DA5B2F" w:rsidRPr="00DA5B2F" w:rsidRDefault="00DA5B2F" w:rsidP="00DA5B2F">
      <w:pPr>
        <w:shd w:val="clear" w:color="auto" w:fill="FFFFFF"/>
        <w:spacing w:before="204" w:after="204" w:line="240" w:lineRule="auto"/>
        <w:textAlignment w:val="baseline"/>
        <w:rPr>
          <w:ins w:id="354" w:author="Unknown"/>
          <w:rFonts w:ascii="Helvetica" w:eastAsia="Times New Roman" w:hAnsi="Helvetica" w:cs="Helvetica"/>
          <w:color w:val="666666"/>
          <w:sz w:val="23"/>
          <w:szCs w:val="23"/>
        </w:rPr>
      </w:pPr>
      <w:ins w:id="355" w:author="Unknown">
        <w:r w:rsidRPr="00DA5B2F">
          <w:rPr>
            <w:rFonts w:ascii="Helvetica" w:eastAsia="Times New Roman" w:hAnsi="Helvetica" w:cs="Helvetica"/>
            <w:color w:val="666666"/>
            <w:sz w:val="23"/>
            <w:szCs w:val="23"/>
          </w:rPr>
          <w:t xml:space="preserve">The result set can be handled using </w:t>
        </w:r>
        <w:proofErr w:type="spellStart"/>
        <w:r w:rsidRPr="00DA5B2F">
          <w:rPr>
            <w:rFonts w:ascii="Helvetica" w:eastAsia="Times New Roman" w:hAnsi="Helvetica" w:cs="Helvetica"/>
            <w:color w:val="666666"/>
            <w:sz w:val="23"/>
            <w:szCs w:val="23"/>
          </w:rPr>
          <w:t>mysql_fetch_array</w:t>
        </w:r>
        <w:proofErr w:type="spellEnd"/>
        <w:r w:rsidRPr="00DA5B2F">
          <w:rPr>
            <w:rFonts w:ascii="Helvetica" w:eastAsia="Times New Roman" w:hAnsi="Helvetica" w:cs="Helvetica"/>
            <w:color w:val="666666"/>
            <w:sz w:val="23"/>
            <w:szCs w:val="23"/>
          </w:rPr>
          <w:t xml:space="preserve">, </w:t>
        </w:r>
        <w:proofErr w:type="spellStart"/>
        <w:r w:rsidRPr="00DA5B2F">
          <w:rPr>
            <w:rFonts w:ascii="Helvetica" w:eastAsia="Times New Roman" w:hAnsi="Helvetica" w:cs="Helvetica"/>
            <w:color w:val="666666"/>
            <w:sz w:val="23"/>
            <w:szCs w:val="23"/>
          </w:rPr>
          <w:t>mysql_fetch_assoc</w:t>
        </w:r>
        <w:proofErr w:type="spellEnd"/>
        <w:r w:rsidRPr="00DA5B2F">
          <w:rPr>
            <w:rFonts w:ascii="Helvetica" w:eastAsia="Times New Roman" w:hAnsi="Helvetica" w:cs="Helvetica"/>
            <w:color w:val="666666"/>
            <w:sz w:val="23"/>
            <w:szCs w:val="23"/>
          </w:rPr>
          <w:t xml:space="preserve">, </w:t>
        </w:r>
        <w:proofErr w:type="spellStart"/>
        <w:r w:rsidRPr="00DA5B2F">
          <w:rPr>
            <w:rFonts w:ascii="Helvetica" w:eastAsia="Times New Roman" w:hAnsi="Helvetica" w:cs="Helvetica"/>
            <w:color w:val="666666"/>
            <w:sz w:val="23"/>
            <w:szCs w:val="23"/>
          </w:rPr>
          <w:t>mysql_fetch_object</w:t>
        </w:r>
        <w:proofErr w:type="spellEnd"/>
        <w:r w:rsidRPr="00DA5B2F">
          <w:rPr>
            <w:rFonts w:ascii="Helvetica" w:eastAsia="Times New Roman" w:hAnsi="Helvetica" w:cs="Helvetica"/>
            <w:color w:val="666666"/>
            <w:sz w:val="23"/>
            <w:szCs w:val="23"/>
          </w:rPr>
          <w:t xml:space="preserve"> or </w:t>
        </w:r>
        <w:proofErr w:type="spellStart"/>
        <w:r w:rsidRPr="00DA5B2F">
          <w:rPr>
            <w:rFonts w:ascii="Helvetica" w:eastAsia="Times New Roman" w:hAnsi="Helvetica" w:cs="Helvetica"/>
            <w:color w:val="666666"/>
            <w:sz w:val="23"/>
            <w:szCs w:val="23"/>
          </w:rPr>
          <w:t>mysql_fetch_row</w:t>
        </w:r>
        <w:proofErr w:type="spellEnd"/>
        <w:r w:rsidRPr="00DA5B2F">
          <w:rPr>
            <w:rFonts w:ascii="Helvetica" w:eastAsia="Times New Roman" w:hAnsi="Helvetica" w:cs="Helvetica"/>
            <w:color w:val="666666"/>
            <w:sz w:val="23"/>
            <w:szCs w:val="23"/>
          </w:rPr>
          <w:t>.</w:t>
        </w:r>
      </w:ins>
    </w:p>
    <w:p w:rsidR="00DA5B2F" w:rsidRPr="00DA5B2F" w:rsidRDefault="00DA5B2F" w:rsidP="00DA5B2F">
      <w:pPr>
        <w:shd w:val="clear" w:color="auto" w:fill="FFFFFF"/>
        <w:spacing w:after="0" w:line="240" w:lineRule="auto"/>
        <w:textAlignment w:val="baseline"/>
        <w:rPr>
          <w:ins w:id="356" w:author="Unknown"/>
          <w:rFonts w:ascii="Helvetica" w:eastAsia="Times New Roman" w:hAnsi="Helvetica" w:cs="Helvetica"/>
          <w:color w:val="666666"/>
          <w:sz w:val="23"/>
          <w:szCs w:val="23"/>
        </w:rPr>
      </w:pPr>
      <w:ins w:id="357" w:author="Unknown">
        <w:r w:rsidRPr="00DA5B2F">
          <w:rPr>
            <w:rFonts w:ascii="inherit" w:eastAsia="Times New Roman" w:hAnsi="inherit" w:cs="Helvetica"/>
            <w:b/>
            <w:bCs/>
            <w:color w:val="000000"/>
            <w:sz w:val="23"/>
          </w:rPr>
          <w:t>31) How is it possible to know the number of rows returned in result set?</w:t>
        </w:r>
      </w:ins>
    </w:p>
    <w:p w:rsidR="00DA5B2F" w:rsidRPr="00DA5B2F" w:rsidRDefault="00DA5B2F" w:rsidP="00DA5B2F">
      <w:pPr>
        <w:shd w:val="clear" w:color="auto" w:fill="FFFFFF"/>
        <w:spacing w:before="204" w:after="204" w:line="240" w:lineRule="auto"/>
        <w:textAlignment w:val="baseline"/>
        <w:rPr>
          <w:ins w:id="358" w:author="Unknown"/>
          <w:rFonts w:ascii="Helvetica" w:eastAsia="Times New Roman" w:hAnsi="Helvetica" w:cs="Helvetica"/>
          <w:color w:val="666666"/>
          <w:sz w:val="23"/>
          <w:szCs w:val="23"/>
        </w:rPr>
      </w:pPr>
      <w:ins w:id="359" w:author="Unknown">
        <w:r w:rsidRPr="00DA5B2F">
          <w:rPr>
            <w:rFonts w:ascii="Helvetica" w:eastAsia="Times New Roman" w:hAnsi="Helvetica" w:cs="Helvetica"/>
            <w:color w:val="666666"/>
            <w:sz w:val="23"/>
            <w:szCs w:val="23"/>
          </w:rPr>
          <w:t xml:space="preserve">The function </w:t>
        </w:r>
        <w:proofErr w:type="spellStart"/>
        <w:r w:rsidRPr="00DA5B2F">
          <w:rPr>
            <w:rFonts w:ascii="Helvetica" w:eastAsia="Times New Roman" w:hAnsi="Helvetica" w:cs="Helvetica"/>
            <w:color w:val="666666"/>
            <w:sz w:val="23"/>
            <w:szCs w:val="23"/>
          </w:rPr>
          <w:t>mysql_num_</w:t>
        </w:r>
        <w:proofErr w:type="gramStart"/>
        <w:r w:rsidRPr="00DA5B2F">
          <w:rPr>
            <w:rFonts w:ascii="Helvetica" w:eastAsia="Times New Roman" w:hAnsi="Helvetica" w:cs="Helvetica"/>
            <w:color w:val="666666"/>
            <w:sz w:val="23"/>
            <w:szCs w:val="23"/>
          </w:rPr>
          <w:t>rows</w:t>
        </w:r>
        <w:proofErr w:type="spellEnd"/>
        <w:r w:rsidRPr="00DA5B2F">
          <w:rPr>
            <w:rFonts w:ascii="Helvetica" w:eastAsia="Times New Roman" w:hAnsi="Helvetica" w:cs="Helvetica"/>
            <w:color w:val="666666"/>
            <w:sz w:val="23"/>
            <w:szCs w:val="23"/>
          </w:rPr>
          <w:t>(</w:t>
        </w:r>
        <w:proofErr w:type="gramEnd"/>
        <w:r w:rsidRPr="00DA5B2F">
          <w:rPr>
            <w:rFonts w:ascii="Helvetica" w:eastAsia="Times New Roman" w:hAnsi="Helvetica" w:cs="Helvetica"/>
            <w:color w:val="666666"/>
            <w:sz w:val="23"/>
            <w:szCs w:val="23"/>
          </w:rPr>
          <w:t>) returns the number of rows in a result set.</w:t>
        </w:r>
      </w:ins>
    </w:p>
    <w:p w:rsidR="00DA5B2F" w:rsidRPr="00DA5B2F" w:rsidRDefault="00DA5B2F" w:rsidP="00DA5B2F">
      <w:pPr>
        <w:shd w:val="clear" w:color="auto" w:fill="FFFFFF"/>
        <w:spacing w:after="0" w:line="240" w:lineRule="auto"/>
        <w:textAlignment w:val="baseline"/>
        <w:rPr>
          <w:ins w:id="360" w:author="Unknown"/>
          <w:rFonts w:ascii="Helvetica" w:eastAsia="Times New Roman" w:hAnsi="Helvetica" w:cs="Helvetica"/>
          <w:color w:val="666666"/>
          <w:sz w:val="23"/>
          <w:szCs w:val="23"/>
        </w:rPr>
      </w:pPr>
      <w:ins w:id="361" w:author="Unknown">
        <w:r w:rsidRPr="00DA5B2F">
          <w:rPr>
            <w:rFonts w:ascii="inherit" w:eastAsia="Times New Roman" w:hAnsi="inherit" w:cs="Helvetica"/>
            <w:b/>
            <w:bCs/>
            <w:color w:val="000000"/>
            <w:sz w:val="23"/>
          </w:rPr>
          <w:t>32) Which function gives us the number of affected entries by a query?</w:t>
        </w:r>
      </w:ins>
    </w:p>
    <w:p w:rsidR="00DA5B2F" w:rsidRPr="00DA5B2F" w:rsidRDefault="00DA5B2F" w:rsidP="00DA5B2F">
      <w:pPr>
        <w:shd w:val="clear" w:color="auto" w:fill="FFFFFF"/>
        <w:spacing w:before="204" w:after="204" w:line="240" w:lineRule="auto"/>
        <w:textAlignment w:val="baseline"/>
        <w:rPr>
          <w:ins w:id="362" w:author="Unknown"/>
          <w:rFonts w:ascii="Helvetica" w:eastAsia="Times New Roman" w:hAnsi="Helvetica" w:cs="Helvetica"/>
          <w:color w:val="666666"/>
          <w:sz w:val="23"/>
          <w:szCs w:val="23"/>
        </w:rPr>
      </w:pPr>
      <w:proofErr w:type="spellStart"/>
      <w:ins w:id="363" w:author="Unknown">
        <w:r w:rsidRPr="00DA5B2F">
          <w:rPr>
            <w:rFonts w:ascii="Helvetica" w:eastAsia="Times New Roman" w:hAnsi="Helvetica" w:cs="Helvetica"/>
            <w:color w:val="666666"/>
            <w:sz w:val="23"/>
            <w:szCs w:val="23"/>
          </w:rPr>
          <w:t>mysql_affected_</w:t>
        </w:r>
        <w:proofErr w:type="gramStart"/>
        <w:r w:rsidRPr="00DA5B2F">
          <w:rPr>
            <w:rFonts w:ascii="Helvetica" w:eastAsia="Times New Roman" w:hAnsi="Helvetica" w:cs="Helvetica"/>
            <w:color w:val="666666"/>
            <w:sz w:val="23"/>
            <w:szCs w:val="23"/>
          </w:rPr>
          <w:t>rows</w:t>
        </w:r>
        <w:proofErr w:type="spellEnd"/>
        <w:r w:rsidRPr="00DA5B2F">
          <w:rPr>
            <w:rFonts w:ascii="Helvetica" w:eastAsia="Times New Roman" w:hAnsi="Helvetica" w:cs="Helvetica"/>
            <w:color w:val="666666"/>
            <w:sz w:val="23"/>
            <w:szCs w:val="23"/>
          </w:rPr>
          <w:t>(</w:t>
        </w:r>
        <w:proofErr w:type="gramEnd"/>
        <w:r w:rsidRPr="00DA5B2F">
          <w:rPr>
            <w:rFonts w:ascii="Helvetica" w:eastAsia="Times New Roman" w:hAnsi="Helvetica" w:cs="Helvetica"/>
            <w:color w:val="666666"/>
            <w:sz w:val="23"/>
            <w:szCs w:val="23"/>
          </w:rPr>
          <w:t>) return the number of entries affected by an SQL query.</w:t>
        </w:r>
      </w:ins>
    </w:p>
    <w:p w:rsidR="00DA5B2F" w:rsidRPr="00DA5B2F" w:rsidRDefault="00DA5B2F" w:rsidP="00DA5B2F">
      <w:pPr>
        <w:shd w:val="clear" w:color="auto" w:fill="FFFFFF"/>
        <w:spacing w:after="0" w:line="240" w:lineRule="auto"/>
        <w:textAlignment w:val="baseline"/>
        <w:rPr>
          <w:ins w:id="364" w:author="Unknown"/>
          <w:rFonts w:ascii="Helvetica" w:eastAsia="Times New Roman" w:hAnsi="Helvetica" w:cs="Helvetica"/>
          <w:color w:val="666666"/>
          <w:sz w:val="23"/>
          <w:szCs w:val="23"/>
        </w:rPr>
      </w:pPr>
      <w:ins w:id="365" w:author="Unknown">
        <w:r w:rsidRPr="00DA5B2F">
          <w:rPr>
            <w:rFonts w:ascii="inherit" w:eastAsia="Times New Roman" w:hAnsi="inherit" w:cs="Helvetica"/>
            <w:b/>
            <w:bCs/>
            <w:color w:val="000000"/>
            <w:sz w:val="23"/>
          </w:rPr>
          <w:t xml:space="preserve">33) What is the difference between </w:t>
        </w:r>
        <w:proofErr w:type="spellStart"/>
        <w:r w:rsidRPr="00DA5B2F">
          <w:rPr>
            <w:rFonts w:ascii="inherit" w:eastAsia="Times New Roman" w:hAnsi="inherit" w:cs="Helvetica"/>
            <w:b/>
            <w:bCs/>
            <w:color w:val="000000"/>
            <w:sz w:val="23"/>
          </w:rPr>
          <w:t>mysql_fetch_</w:t>
        </w:r>
        <w:proofErr w:type="gramStart"/>
        <w:r w:rsidRPr="00DA5B2F">
          <w:rPr>
            <w:rFonts w:ascii="inherit" w:eastAsia="Times New Roman" w:hAnsi="inherit" w:cs="Helvetica"/>
            <w:b/>
            <w:bCs/>
            <w:color w:val="000000"/>
            <w:sz w:val="23"/>
          </w:rPr>
          <w:t>object</w:t>
        </w:r>
        <w:proofErr w:type="spellEnd"/>
        <w:r w:rsidRPr="00DA5B2F">
          <w:rPr>
            <w:rFonts w:ascii="inherit" w:eastAsia="Times New Roman" w:hAnsi="inherit" w:cs="Helvetica"/>
            <w:b/>
            <w:bCs/>
            <w:color w:val="000000"/>
            <w:sz w:val="23"/>
          </w:rPr>
          <w:t>(</w:t>
        </w:r>
        <w:proofErr w:type="gramEnd"/>
        <w:r w:rsidRPr="00DA5B2F">
          <w:rPr>
            <w:rFonts w:ascii="inherit" w:eastAsia="Times New Roman" w:hAnsi="inherit" w:cs="Helvetica"/>
            <w:b/>
            <w:bCs/>
            <w:color w:val="000000"/>
            <w:sz w:val="23"/>
          </w:rPr>
          <w:t xml:space="preserve">) and </w:t>
        </w:r>
        <w:proofErr w:type="spellStart"/>
        <w:r w:rsidRPr="00DA5B2F">
          <w:rPr>
            <w:rFonts w:ascii="inherit" w:eastAsia="Times New Roman" w:hAnsi="inherit" w:cs="Helvetica"/>
            <w:b/>
            <w:bCs/>
            <w:color w:val="000000"/>
            <w:sz w:val="23"/>
          </w:rPr>
          <w:t>mysql_fetch_array</w:t>
        </w:r>
        <w:proofErr w:type="spellEnd"/>
        <w:r w:rsidRPr="00DA5B2F">
          <w:rPr>
            <w:rFonts w:ascii="inherit" w:eastAsia="Times New Roman" w:hAnsi="inherit" w:cs="Helvetica"/>
            <w:b/>
            <w:bCs/>
            <w:color w:val="000000"/>
            <w:sz w:val="23"/>
          </w:rPr>
          <w:t>()?</w:t>
        </w:r>
      </w:ins>
    </w:p>
    <w:p w:rsidR="00DA5B2F" w:rsidRPr="00DA5B2F" w:rsidRDefault="00DA5B2F" w:rsidP="00DA5B2F">
      <w:pPr>
        <w:shd w:val="clear" w:color="auto" w:fill="FFFFFF"/>
        <w:spacing w:before="204" w:after="204" w:line="240" w:lineRule="auto"/>
        <w:textAlignment w:val="baseline"/>
        <w:rPr>
          <w:ins w:id="366" w:author="Unknown"/>
          <w:rFonts w:ascii="Helvetica" w:eastAsia="Times New Roman" w:hAnsi="Helvetica" w:cs="Helvetica"/>
          <w:color w:val="666666"/>
          <w:sz w:val="23"/>
          <w:szCs w:val="23"/>
        </w:rPr>
      </w:pPr>
      <w:ins w:id="367" w:author="Unknown">
        <w:r w:rsidRPr="00DA5B2F">
          <w:rPr>
            <w:rFonts w:ascii="Helvetica" w:eastAsia="Times New Roman" w:hAnsi="Helvetica" w:cs="Helvetica"/>
            <w:color w:val="666666"/>
            <w:sz w:val="23"/>
            <w:szCs w:val="23"/>
          </w:rPr>
          <w:t xml:space="preserve">The </w:t>
        </w:r>
        <w:proofErr w:type="spellStart"/>
        <w:r w:rsidRPr="00DA5B2F">
          <w:rPr>
            <w:rFonts w:ascii="Helvetica" w:eastAsia="Times New Roman" w:hAnsi="Helvetica" w:cs="Helvetica"/>
            <w:color w:val="666666"/>
            <w:sz w:val="23"/>
            <w:szCs w:val="23"/>
          </w:rPr>
          <w:t>mysql_fetch_</w:t>
        </w:r>
        <w:proofErr w:type="gramStart"/>
        <w:r w:rsidRPr="00DA5B2F">
          <w:rPr>
            <w:rFonts w:ascii="Helvetica" w:eastAsia="Times New Roman" w:hAnsi="Helvetica" w:cs="Helvetica"/>
            <w:color w:val="666666"/>
            <w:sz w:val="23"/>
            <w:szCs w:val="23"/>
          </w:rPr>
          <w:t>object</w:t>
        </w:r>
        <w:proofErr w:type="spellEnd"/>
        <w:r w:rsidRPr="00DA5B2F">
          <w:rPr>
            <w:rFonts w:ascii="Helvetica" w:eastAsia="Times New Roman" w:hAnsi="Helvetica" w:cs="Helvetica"/>
            <w:color w:val="666666"/>
            <w:sz w:val="23"/>
            <w:szCs w:val="23"/>
          </w:rPr>
          <w:t>(</w:t>
        </w:r>
        <w:proofErr w:type="gramEnd"/>
        <w:r w:rsidRPr="00DA5B2F">
          <w:rPr>
            <w:rFonts w:ascii="Helvetica" w:eastAsia="Times New Roman" w:hAnsi="Helvetica" w:cs="Helvetica"/>
            <w:color w:val="666666"/>
            <w:sz w:val="23"/>
            <w:szCs w:val="23"/>
          </w:rPr>
          <w:t xml:space="preserve">) function collects the first single matching record where </w:t>
        </w:r>
        <w:proofErr w:type="spellStart"/>
        <w:r w:rsidRPr="00DA5B2F">
          <w:rPr>
            <w:rFonts w:ascii="Helvetica" w:eastAsia="Times New Roman" w:hAnsi="Helvetica" w:cs="Helvetica"/>
            <w:color w:val="666666"/>
            <w:sz w:val="23"/>
            <w:szCs w:val="23"/>
          </w:rPr>
          <w:t>mysql_fetch_array</w:t>
        </w:r>
        <w:proofErr w:type="spellEnd"/>
        <w:r w:rsidRPr="00DA5B2F">
          <w:rPr>
            <w:rFonts w:ascii="Helvetica" w:eastAsia="Times New Roman" w:hAnsi="Helvetica" w:cs="Helvetica"/>
            <w:color w:val="666666"/>
            <w:sz w:val="23"/>
            <w:szCs w:val="23"/>
          </w:rPr>
          <w:t>() collects all matching records from the table in an array.</w:t>
        </w:r>
      </w:ins>
    </w:p>
    <w:p w:rsidR="00DA5B2F" w:rsidRPr="00DA5B2F" w:rsidRDefault="00DA5B2F" w:rsidP="00DA5B2F">
      <w:pPr>
        <w:shd w:val="clear" w:color="auto" w:fill="FFFFFF"/>
        <w:spacing w:after="0" w:line="240" w:lineRule="auto"/>
        <w:textAlignment w:val="baseline"/>
        <w:rPr>
          <w:ins w:id="368" w:author="Unknown"/>
          <w:rFonts w:ascii="Helvetica" w:eastAsia="Times New Roman" w:hAnsi="Helvetica" w:cs="Helvetica"/>
          <w:color w:val="666666"/>
          <w:sz w:val="23"/>
          <w:szCs w:val="23"/>
        </w:rPr>
      </w:pPr>
      <w:ins w:id="369" w:author="Unknown">
        <w:r w:rsidRPr="00DA5B2F">
          <w:rPr>
            <w:rFonts w:ascii="inherit" w:eastAsia="Times New Roman" w:hAnsi="inherit" w:cs="Helvetica"/>
            <w:b/>
            <w:bCs/>
            <w:color w:val="000000"/>
            <w:sz w:val="23"/>
          </w:rPr>
          <w:t>34) How can we access the data sent through the URL with the GET method?</w:t>
        </w:r>
      </w:ins>
    </w:p>
    <w:p w:rsidR="00DA5B2F" w:rsidRPr="00DA5B2F" w:rsidRDefault="00DA5B2F" w:rsidP="00DA5B2F">
      <w:pPr>
        <w:shd w:val="clear" w:color="auto" w:fill="FFFFFF"/>
        <w:spacing w:before="204" w:after="204" w:line="240" w:lineRule="auto"/>
        <w:textAlignment w:val="baseline"/>
        <w:rPr>
          <w:ins w:id="370" w:author="Unknown"/>
          <w:rFonts w:ascii="Helvetica" w:eastAsia="Times New Roman" w:hAnsi="Helvetica" w:cs="Helvetica"/>
          <w:color w:val="666666"/>
          <w:sz w:val="23"/>
          <w:szCs w:val="23"/>
        </w:rPr>
      </w:pPr>
      <w:ins w:id="371" w:author="Unknown">
        <w:r w:rsidRPr="00DA5B2F">
          <w:rPr>
            <w:rFonts w:ascii="Helvetica" w:eastAsia="Times New Roman" w:hAnsi="Helvetica" w:cs="Helvetica"/>
            <w:color w:val="666666"/>
            <w:sz w:val="23"/>
            <w:szCs w:val="23"/>
          </w:rPr>
          <w:t>In order to access the data sent via the GET method, we you use $_GET array like this:</w:t>
        </w:r>
      </w:ins>
    </w:p>
    <w:p w:rsidR="00DA5B2F" w:rsidRPr="00DA5B2F" w:rsidRDefault="00DA5B2F" w:rsidP="00DA5B2F">
      <w:pPr>
        <w:spacing w:after="0" w:line="240" w:lineRule="auto"/>
        <w:rPr>
          <w:ins w:id="372" w:author="Unknown"/>
          <w:rFonts w:ascii="Times New Roman" w:eastAsia="Times New Roman" w:hAnsi="Times New Roman" w:cs="Times New Roman"/>
          <w:sz w:val="24"/>
          <w:szCs w:val="24"/>
        </w:rPr>
      </w:pPr>
      <w:ins w:id="373" w:author="Unknown">
        <w:r w:rsidRPr="00DA5B2F">
          <w:rPr>
            <w:rFonts w:ascii="Helvetica" w:eastAsia="Times New Roman" w:hAnsi="Helvetica" w:cs="Helvetica"/>
            <w:color w:val="666666"/>
            <w:sz w:val="23"/>
            <w:szCs w:val="23"/>
          </w:rPr>
          <w:br w:type="textWrapping" w:clear="all"/>
        </w:r>
      </w:ins>
    </w:p>
    <w:p w:rsidR="00DA5B2F" w:rsidRPr="00DA5B2F" w:rsidRDefault="00DA5B2F" w:rsidP="00DA5B2F">
      <w:pPr>
        <w:shd w:val="clear" w:color="auto" w:fill="FFFFFF"/>
        <w:spacing w:before="204" w:after="204" w:line="240" w:lineRule="auto"/>
        <w:textAlignment w:val="baseline"/>
        <w:rPr>
          <w:ins w:id="374" w:author="Unknown"/>
          <w:rFonts w:ascii="Helvetica" w:eastAsia="Times New Roman" w:hAnsi="Helvetica" w:cs="Helvetica"/>
          <w:color w:val="666666"/>
          <w:sz w:val="23"/>
          <w:szCs w:val="23"/>
        </w:rPr>
      </w:pPr>
      <w:ins w:id="375" w:author="Unknown">
        <w:r w:rsidRPr="00DA5B2F">
          <w:rPr>
            <w:rFonts w:ascii="Helvetica" w:eastAsia="Times New Roman" w:hAnsi="Helvetica" w:cs="Helvetica"/>
            <w:color w:val="666666"/>
            <w:sz w:val="23"/>
            <w:szCs w:val="23"/>
          </w:rPr>
          <w:t>www.url.com?var=value</w:t>
        </w:r>
        <w:r w:rsidRPr="00DA5B2F">
          <w:rPr>
            <w:rFonts w:ascii="Helvetica" w:eastAsia="Times New Roman" w:hAnsi="Helvetica" w:cs="Helvetica"/>
            <w:color w:val="666666"/>
            <w:sz w:val="23"/>
            <w:szCs w:val="23"/>
          </w:rPr>
          <w:br/>
          <w:t>$variable = $_</w:t>
        </w:r>
        <w:proofErr w:type="gramStart"/>
        <w:r w:rsidRPr="00DA5B2F">
          <w:rPr>
            <w:rFonts w:ascii="Helvetica" w:eastAsia="Times New Roman" w:hAnsi="Helvetica" w:cs="Helvetica"/>
            <w:color w:val="666666"/>
            <w:sz w:val="23"/>
            <w:szCs w:val="23"/>
          </w:rPr>
          <w:t>GET[</w:t>
        </w:r>
        <w:proofErr w:type="gramEnd"/>
        <w:r w:rsidRPr="00DA5B2F">
          <w:rPr>
            <w:rFonts w:ascii="Helvetica" w:eastAsia="Times New Roman" w:hAnsi="Helvetica" w:cs="Helvetica"/>
            <w:color w:val="666666"/>
            <w:sz w:val="23"/>
            <w:szCs w:val="23"/>
          </w:rPr>
          <w:t>“</w:t>
        </w:r>
        <w:proofErr w:type="spellStart"/>
        <w:r w:rsidRPr="00DA5B2F">
          <w:rPr>
            <w:rFonts w:ascii="Helvetica" w:eastAsia="Times New Roman" w:hAnsi="Helvetica" w:cs="Helvetica"/>
            <w:color w:val="666666"/>
            <w:sz w:val="23"/>
            <w:szCs w:val="23"/>
          </w:rPr>
          <w:t>var</w:t>
        </w:r>
        <w:proofErr w:type="spellEnd"/>
        <w:r w:rsidRPr="00DA5B2F">
          <w:rPr>
            <w:rFonts w:ascii="Helvetica" w:eastAsia="Times New Roman" w:hAnsi="Helvetica" w:cs="Helvetica"/>
            <w:color w:val="666666"/>
            <w:sz w:val="23"/>
            <w:szCs w:val="23"/>
          </w:rPr>
          <w:t>”]; this will now contain ‘value’</w:t>
        </w:r>
      </w:ins>
    </w:p>
    <w:p w:rsidR="00DA5B2F" w:rsidRPr="00DA5B2F" w:rsidRDefault="00DA5B2F" w:rsidP="00DA5B2F">
      <w:pPr>
        <w:shd w:val="clear" w:color="auto" w:fill="FFFFFF"/>
        <w:spacing w:after="0" w:line="240" w:lineRule="auto"/>
        <w:textAlignment w:val="baseline"/>
        <w:rPr>
          <w:ins w:id="376" w:author="Unknown"/>
          <w:rFonts w:ascii="Helvetica" w:eastAsia="Times New Roman" w:hAnsi="Helvetica" w:cs="Helvetica"/>
          <w:color w:val="666666"/>
          <w:sz w:val="23"/>
          <w:szCs w:val="23"/>
        </w:rPr>
      </w:pPr>
      <w:ins w:id="377" w:author="Unknown">
        <w:r w:rsidRPr="00DA5B2F">
          <w:rPr>
            <w:rFonts w:ascii="inherit" w:eastAsia="Times New Roman" w:hAnsi="inherit" w:cs="Helvetica"/>
            <w:b/>
            <w:bCs/>
            <w:color w:val="000000"/>
            <w:sz w:val="23"/>
          </w:rPr>
          <w:t>35) How can we access the data sent through the URL with the POST method?</w:t>
        </w:r>
      </w:ins>
    </w:p>
    <w:p w:rsidR="00DA5B2F" w:rsidRPr="00DA5B2F" w:rsidRDefault="00DA5B2F" w:rsidP="00DA5B2F">
      <w:pPr>
        <w:shd w:val="clear" w:color="auto" w:fill="FFFFFF"/>
        <w:spacing w:before="204" w:after="204" w:line="240" w:lineRule="auto"/>
        <w:textAlignment w:val="baseline"/>
        <w:rPr>
          <w:ins w:id="378" w:author="Unknown"/>
          <w:rFonts w:ascii="Helvetica" w:eastAsia="Times New Roman" w:hAnsi="Helvetica" w:cs="Helvetica"/>
          <w:color w:val="666666"/>
          <w:sz w:val="23"/>
          <w:szCs w:val="23"/>
        </w:rPr>
      </w:pPr>
      <w:ins w:id="379" w:author="Unknown">
        <w:r w:rsidRPr="00DA5B2F">
          <w:rPr>
            <w:rFonts w:ascii="Helvetica" w:eastAsia="Times New Roman" w:hAnsi="Helvetica" w:cs="Helvetica"/>
            <w:color w:val="666666"/>
            <w:sz w:val="23"/>
            <w:szCs w:val="23"/>
          </w:rPr>
          <w:t>To access the data sent this way, you use the $_POST array.</w:t>
        </w:r>
      </w:ins>
    </w:p>
    <w:p w:rsidR="00DA5B2F" w:rsidRPr="00DA5B2F" w:rsidRDefault="00DA5B2F" w:rsidP="00DA5B2F">
      <w:pPr>
        <w:shd w:val="clear" w:color="auto" w:fill="FFFFFF"/>
        <w:spacing w:before="204" w:after="204" w:line="240" w:lineRule="auto"/>
        <w:textAlignment w:val="baseline"/>
        <w:rPr>
          <w:ins w:id="380" w:author="Unknown"/>
          <w:rFonts w:ascii="Helvetica" w:eastAsia="Times New Roman" w:hAnsi="Helvetica" w:cs="Helvetica"/>
          <w:color w:val="666666"/>
          <w:sz w:val="23"/>
          <w:szCs w:val="23"/>
        </w:rPr>
      </w:pPr>
      <w:ins w:id="381" w:author="Unknown">
        <w:r w:rsidRPr="00DA5B2F">
          <w:rPr>
            <w:rFonts w:ascii="Helvetica" w:eastAsia="Times New Roman" w:hAnsi="Helvetica" w:cs="Helvetica"/>
            <w:color w:val="666666"/>
            <w:sz w:val="23"/>
            <w:szCs w:val="23"/>
          </w:rPr>
          <w:t>Imagine you have a form field called ‘</w:t>
        </w:r>
        <w:proofErr w:type="spellStart"/>
        <w:r w:rsidRPr="00DA5B2F">
          <w:rPr>
            <w:rFonts w:ascii="Helvetica" w:eastAsia="Times New Roman" w:hAnsi="Helvetica" w:cs="Helvetica"/>
            <w:color w:val="666666"/>
            <w:sz w:val="23"/>
            <w:szCs w:val="23"/>
          </w:rPr>
          <w:t>var</w:t>
        </w:r>
        <w:proofErr w:type="spellEnd"/>
        <w:r w:rsidRPr="00DA5B2F">
          <w:rPr>
            <w:rFonts w:ascii="Helvetica" w:eastAsia="Times New Roman" w:hAnsi="Helvetica" w:cs="Helvetica"/>
            <w:color w:val="666666"/>
            <w:sz w:val="23"/>
            <w:szCs w:val="23"/>
          </w:rPr>
          <w:t>’ on the form, when the user clicks submit to the post form, you can then access the value like this:</w:t>
        </w:r>
      </w:ins>
    </w:p>
    <w:p w:rsidR="00DA5B2F" w:rsidRPr="00DA5B2F" w:rsidRDefault="00DA5B2F" w:rsidP="00DA5B2F">
      <w:pPr>
        <w:shd w:val="clear" w:color="auto" w:fill="FFFFFF"/>
        <w:spacing w:before="204" w:after="204" w:line="240" w:lineRule="auto"/>
        <w:textAlignment w:val="baseline"/>
        <w:rPr>
          <w:ins w:id="382" w:author="Unknown"/>
          <w:rFonts w:ascii="Helvetica" w:eastAsia="Times New Roman" w:hAnsi="Helvetica" w:cs="Helvetica"/>
          <w:color w:val="666666"/>
          <w:sz w:val="23"/>
          <w:szCs w:val="23"/>
        </w:rPr>
      </w:pPr>
      <w:ins w:id="383" w:author="Unknown">
        <w:r w:rsidRPr="00DA5B2F">
          <w:rPr>
            <w:rFonts w:ascii="Helvetica" w:eastAsia="Times New Roman" w:hAnsi="Helvetica" w:cs="Helvetica"/>
            <w:color w:val="666666"/>
            <w:sz w:val="23"/>
            <w:szCs w:val="23"/>
          </w:rPr>
          <w:t>$_</w:t>
        </w:r>
        <w:proofErr w:type="gramStart"/>
        <w:r w:rsidRPr="00DA5B2F">
          <w:rPr>
            <w:rFonts w:ascii="Helvetica" w:eastAsia="Times New Roman" w:hAnsi="Helvetica" w:cs="Helvetica"/>
            <w:color w:val="666666"/>
            <w:sz w:val="23"/>
            <w:szCs w:val="23"/>
          </w:rPr>
          <w:t>POST[</w:t>
        </w:r>
        <w:proofErr w:type="gramEnd"/>
        <w:r w:rsidRPr="00DA5B2F">
          <w:rPr>
            <w:rFonts w:ascii="Helvetica" w:eastAsia="Times New Roman" w:hAnsi="Helvetica" w:cs="Helvetica"/>
            <w:color w:val="666666"/>
            <w:sz w:val="23"/>
            <w:szCs w:val="23"/>
          </w:rPr>
          <w:t>“</w:t>
        </w:r>
        <w:proofErr w:type="spellStart"/>
        <w:r w:rsidRPr="00DA5B2F">
          <w:rPr>
            <w:rFonts w:ascii="Helvetica" w:eastAsia="Times New Roman" w:hAnsi="Helvetica" w:cs="Helvetica"/>
            <w:color w:val="666666"/>
            <w:sz w:val="23"/>
            <w:szCs w:val="23"/>
          </w:rPr>
          <w:t>var</w:t>
        </w:r>
        <w:proofErr w:type="spellEnd"/>
        <w:r w:rsidRPr="00DA5B2F">
          <w:rPr>
            <w:rFonts w:ascii="Helvetica" w:eastAsia="Times New Roman" w:hAnsi="Helvetica" w:cs="Helvetica"/>
            <w:color w:val="666666"/>
            <w:sz w:val="23"/>
            <w:szCs w:val="23"/>
          </w:rPr>
          <w:t>”];</w:t>
        </w:r>
      </w:ins>
    </w:p>
    <w:p w:rsidR="00DA5B2F" w:rsidRPr="00DA5B2F" w:rsidRDefault="00DA5B2F" w:rsidP="00DA5B2F">
      <w:pPr>
        <w:shd w:val="clear" w:color="auto" w:fill="FFFFFF"/>
        <w:spacing w:after="0" w:line="240" w:lineRule="auto"/>
        <w:textAlignment w:val="baseline"/>
        <w:rPr>
          <w:ins w:id="384" w:author="Unknown"/>
          <w:rFonts w:ascii="Helvetica" w:eastAsia="Times New Roman" w:hAnsi="Helvetica" w:cs="Helvetica"/>
          <w:color w:val="666666"/>
          <w:sz w:val="23"/>
          <w:szCs w:val="23"/>
        </w:rPr>
      </w:pPr>
      <w:ins w:id="385" w:author="Unknown">
        <w:r w:rsidRPr="00DA5B2F">
          <w:rPr>
            <w:rFonts w:ascii="inherit" w:eastAsia="Times New Roman" w:hAnsi="inherit" w:cs="Helvetica"/>
            <w:b/>
            <w:bCs/>
            <w:color w:val="000000"/>
            <w:sz w:val="23"/>
          </w:rPr>
          <w:lastRenderedPageBreak/>
          <w:t>36) How can we check the value of a given variable is a number?</w:t>
        </w:r>
      </w:ins>
    </w:p>
    <w:p w:rsidR="00DA5B2F" w:rsidRPr="00DA5B2F" w:rsidRDefault="00DA5B2F" w:rsidP="00DA5B2F">
      <w:pPr>
        <w:shd w:val="clear" w:color="auto" w:fill="FFFFFF"/>
        <w:spacing w:before="204" w:after="204" w:line="240" w:lineRule="auto"/>
        <w:textAlignment w:val="baseline"/>
        <w:rPr>
          <w:ins w:id="386" w:author="Unknown"/>
          <w:rFonts w:ascii="Helvetica" w:eastAsia="Times New Roman" w:hAnsi="Helvetica" w:cs="Helvetica"/>
          <w:color w:val="666666"/>
          <w:sz w:val="23"/>
          <w:szCs w:val="23"/>
        </w:rPr>
      </w:pPr>
      <w:ins w:id="387" w:author="Unknown">
        <w:r w:rsidRPr="00DA5B2F">
          <w:rPr>
            <w:rFonts w:ascii="Helvetica" w:eastAsia="Times New Roman" w:hAnsi="Helvetica" w:cs="Helvetica"/>
            <w:color w:val="666666"/>
            <w:sz w:val="23"/>
            <w:szCs w:val="23"/>
          </w:rPr>
          <w:t xml:space="preserve">It is possible to use the dedicated function, </w:t>
        </w:r>
        <w:proofErr w:type="spellStart"/>
        <w:r w:rsidRPr="00DA5B2F">
          <w:rPr>
            <w:rFonts w:ascii="Helvetica" w:eastAsia="Times New Roman" w:hAnsi="Helvetica" w:cs="Helvetica"/>
            <w:color w:val="666666"/>
            <w:sz w:val="23"/>
            <w:szCs w:val="23"/>
          </w:rPr>
          <w:t>is_</w:t>
        </w:r>
        <w:proofErr w:type="gramStart"/>
        <w:r w:rsidRPr="00DA5B2F">
          <w:rPr>
            <w:rFonts w:ascii="Helvetica" w:eastAsia="Times New Roman" w:hAnsi="Helvetica" w:cs="Helvetica"/>
            <w:color w:val="666666"/>
            <w:sz w:val="23"/>
            <w:szCs w:val="23"/>
          </w:rPr>
          <w:t>numeric</w:t>
        </w:r>
        <w:proofErr w:type="spellEnd"/>
        <w:r w:rsidRPr="00DA5B2F">
          <w:rPr>
            <w:rFonts w:ascii="Helvetica" w:eastAsia="Times New Roman" w:hAnsi="Helvetica" w:cs="Helvetica"/>
            <w:color w:val="666666"/>
            <w:sz w:val="23"/>
            <w:szCs w:val="23"/>
          </w:rPr>
          <w:t>(</w:t>
        </w:r>
        <w:proofErr w:type="gramEnd"/>
        <w:r w:rsidRPr="00DA5B2F">
          <w:rPr>
            <w:rFonts w:ascii="Helvetica" w:eastAsia="Times New Roman" w:hAnsi="Helvetica" w:cs="Helvetica"/>
            <w:color w:val="666666"/>
            <w:sz w:val="23"/>
            <w:szCs w:val="23"/>
          </w:rPr>
          <w:t>) to check whether it is a number or not.</w:t>
        </w:r>
      </w:ins>
    </w:p>
    <w:p w:rsidR="00DA5B2F" w:rsidRPr="00DA5B2F" w:rsidRDefault="00DA5B2F" w:rsidP="00DA5B2F">
      <w:pPr>
        <w:shd w:val="clear" w:color="auto" w:fill="FFFFFF"/>
        <w:spacing w:after="0" w:line="240" w:lineRule="auto"/>
        <w:textAlignment w:val="baseline"/>
        <w:rPr>
          <w:ins w:id="388" w:author="Unknown"/>
          <w:rFonts w:ascii="Helvetica" w:eastAsia="Times New Roman" w:hAnsi="Helvetica" w:cs="Helvetica"/>
          <w:color w:val="666666"/>
          <w:sz w:val="23"/>
          <w:szCs w:val="23"/>
        </w:rPr>
      </w:pPr>
      <w:ins w:id="389" w:author="Unknown">
        <w:r w:rsidRPr="00DA5B2F">
          <w:rPr>
            <w:rFonts w:ascii="inherit" w:eastAsia="Times New Roman" w:hAnsi="inherit" w:cs="Helvetica"/>
            <w:b/>
            <w:bCs/>
            <w:color w:val="000000"/>
            <w:sz w:val="23"/>
          </w:rPr>
          <w:t>37) How can we check the value of a given variable is alphanumeric?</w:t>
        </w:r>
      </w:ins>
    </w:p>
    <w:p w:rsidR="00DA5B2F" w:rsidRPr="00DA5B2F" w:rsidRDefault="00DA5B2F" w:rsidP="00DA5B2F">
      <w:pPr>
        <w:shd w:val="clear" w:color="auto" w:fill="FFFFFF"/>
        <w:spacing w:before="204" w:after="204" w:line="240" w:lineRule="auto"/>
        <w:textAlignment w:val="baseline"/>
        <w:rPr>
          <w:ins w:id="390" w:author="Unknown"/>
          <w:rFonts w:ascii="Helvetica" w:eastAsia="Times New Roman" w:hAnsi="Helvetica" w:cs="Helvetica"/>
          <w:color w:val="666666"/>
          <w:sz w:val="23"/>
          <w:szCs w:val="23"/>
        </w:rPr>
      </w:pPr>
      <w:ins w:id="391" w:author="Unknown">
        <w:r w:rsidRPr="00DA5B2F">
          <w:rPr>
            <w:rFonts w:ascii="Helvetica" w:eastAsia="Times New Roman" w:hAnsi="Helvetica" w:cs="Helvetica"/>
            <w:color w:val="666666"/>
            <w:sz w:val="23"/>
            <w:szCs w:val="23"/>
          </w:rPr>
          <w:t xml:space="preserve">It is possible to use the dedicated function, </w:t>
        </w:r>
        <w:proofErr w:type="spellStart"/>
        <w:r w:rsidRPr="00DA5B2F">
          <w:rPr>
            <w:rFonts w:ascii="Helvetica" w:eastAsia="Times New Roman" w:hAnsi="Helvetica" w:cs="Helvetica"/>
            <w:color w:val="666666"/>
            <w:sz w:val="23"/>
            <w:szCs w:val="23"/>
          </w:rPr>
          <w:t>ctype_alnum</w:t>
        </w:r>
        <w:proofErr w:type="spellEnd"/>
        <w:r w:rsidRPr="00DA5B2F">
          <w:rPr>
            <w:rFonts w:ascii="Helvetica" w:eastAsia="Times New Roman" w:hAnsi="Helvetica" w:cs="Helvetica"/>
            <w:color w:val="666666"/>
            <w:sz w:val="23"/>
            <w:szCs w:val="23"/>
          </w:rPr>
          <w:t> to check whether it is an alphanumeric value or not.</w:t>
        </w:r>
      </w:ins>
    </w:p>
    <w:p w:rsidR="00DA5B2F" w:rsidRPr="00DA5B2F" w:rsidRDefault="00DA5B2F" w:rsidP="00DA5B2F">
      <w:pPr>
        <w:shd w:val="clear" w:color="auto" w:fill="FFFFFF"/>
        <w:spacing w:after="0" w:line="240" w:lineRule="auto"/>
        <w:textAlignment w:val="baseline"/>
        <w:rPr>
          <w:ins w:id="392" w:author="Unknown"/>
          <w:rFonts w:ascii="Helvetica" w:eastAsia="Times New Roman" w:hAnsi="Helvetica" w:cs="Helvetica"/>
          <w:color w:val="666666"/>
          <w:sz w:val="23"/>
          <w:szCs w:val="23"/>
        </w:rPr>
      </w:pPr>
      <w:ins w:id="393" w:author="Unknown">
        <w:r w:rsidRPr="00DA5B2F">
          <w:rPr>
            <w:rFonts w:ascii="inherit" w:eastAsia="Times New Roman" w:hAnsi="inherit" w:cs="Helvetica"/>
            <w:b/>
            <w:bCs/>
            <w:color w:val="000000"/>
            <w:sz w:val="23"/>
          </w:rPr>
          <w:t>38) How do I check if a given variable is empty?</w:t>
        </w:r>
      </w:ins>
    </w:p>
    <w:p w:rsidR="00DA5B2F" w:rsidRPr="00DA5B2F" w:rsidRDefault="00DA5B2F" w:rsidP="00DA5B2F">
      <w:pPr>
        <w:shd w:val="clear" w:color="auto" w:fill="FFFFFF"/>
        <w:spacing w:before="204" w:after="204" w:line="240" w:lineRule="auto"/>
        <w:textAlignment w:val="baseline"/>
        <w:rPr>
          <w:ins w:id="394" w:author="Unknown"/>
          <w:rFonts w:ascii="Helvetica" w:eastAsia="Times New Roman" w:hAnsi="Helvetica" w:cs="Helvetica"/>
          <w:color w:val="666666"/>
          <w:sz w:val="23"/>
          <w:szCs w:val="23"/>
        </w:rPr>
      </w:pPr>
      <w:ins w:id="395" w:author="Unknown">
        <w:r w:rsidRPr="00DA5B2F">
          <w:rPr>
            <w:rFonts w:ascii="Helvetica" w:eastAsia="Times New Roman" w:hAnsi="Helvetica" w:cs="Helvetica"/>
            <w:color w:val="666666"/>
            <w:sz w:val="23"/>
            <w:szCs w:val="23"/>
          </w:rPr>
          <w:t xml:space="preserve">If we want to check whether a variable has a value or not, it is possible to use the </w:t>
        </w:r>
        <w:proofErr w:type="gramStart"/>
        <w:r w:rsidRPr="00DA5B2F">
          <w:rPr>
            <w:rFonts w:ascii="Helvetica" w:eastAsia="Times New Roman" w:hAnsi="Helvetica" w:cs="Helvetica"/>
            <w:color w:val="666666"/>
            <w:sz w:val="23"/>
            <w:szCs w:val="23"/>
          </w:rPr>
          <w:t>empty(</w:t>
        </w:r>
        <w:proofErr w:type="gramEnd"/>
        <w:r w:rsidRPr="00DA5B2F">
          <w:rPr>
            <w:rFonts w:ascii="Helvetica" w:eastAsia="Times New Roman" w:hAnsi="Helvetica" w:cs="Helvetica"/>
            <w:color w:val="666666"/>
            <w:sz w:val="23"/>
            <w:szCs w:val="23"/>
          </w:rPr>
          <w:t>) function.</w:t>
        </w:r>
      </w:ins>
    </w:p>
    <w:p w:rsidR="00DA5B2F" w:rsidRPr="00DA5B2F" w:rsidRDefault="00DA5B2F" w:rsidP="00DA5B2F">
      <w:pPr>
        <w:shd w:val="clear" w:color="auto" w:fill="FFFFFF"/>
        <w:spacing w:after="0" w:line="240" w:lineRule="auto"/>
        <w:textAlignment w:val="baseline"/>
        <w:rPr>
          <w:ins w:id="396" w:author="Unknown"/>
          <w:rFonts w:ascii="Helvetica" w:eastAsia="Times New Roman" w:hAnsi="Helvetica" w:cs="Helvetica"/>
          <w:color w:val="666666"/>
          <w:sz w:val="23"/>
          <w:szCs w:val="23"/>
        </w:rPr>
      </w:pPr>
      <w:ins w:id="397" w:author="Unknown">
        <w:r w:rsidRPr="00DA5B2F">
          <w:rPr>
            <w:rFonts w:ascii="inherit" w:eastAsia="Times New Roman" w:hAnsi="inherit" w:cs="Helvetica"/>
            <w:b/>
            <w:bCs/>
            <w:color w:val="000000"/>
            <w:sz w:val="23"/>
          </w:rPr>
          <w:t xml:space="preserve">39) What does the </w:t>
        </w:r>
        <w:proofErr w:type="gramStart"/>
        <w:r w:rsidRPr="00DA5B2F">
          <w:rPr>
            <w:rFonts w:ascii="inherit" w:eastAsia="Times New Roman" w:hAnsi="inherit" w:cs="Helvetica"/>
            <w:b/>
            <w:bCs/>
            <w:color w:val="000000"/>
            <w:sz w:val="23"/>
          </w:rPr>
          <w:t>unlink(</w:t>
        </w:r>
        <w:proofErr w:type="gramEnd"/>
        <w:r w:rsidRPr="00DA5B2F">
          <w:rPr>
            <w:rFonts w:ascii="inherit" w:eastAsia="Times New Roman" w:hAnsi="inherit" w:cs="Helvetica"/>
            <w:b/>
            <w:bCs/>
            <w:color w:val="000000"/>
            <w:sz w:val="23"/>
          </w:rPr>
          <w:t>) function means?</w:t>
        </w:r>
      </w:ins>
    </w:p>
    <w:p w:rsidR="00DA5B2F" w:rsidRPr="00DA5B2F" w:rsidRDefault="00DA5B2F" w:rsidP="00DA5B2F">
      <w:pPr>
        <w:shd w:val="clear" w:color="auto" w:fill="FFFFFF"/>
        <w:spacing w:before="204" w:after="204" w:line="240" w:lineRule="auto"/>
        <w:textAlignment w:val="baseline"/>
        <w:rPr>
          <w:ins w:id="398" w:author="Unknown"/>
          <w:rFonts w:ascii="Helvetica" w:eastAsia="Times New Roman" w:hAnsi="Helvetica" w:cs="Helvetica"/>
          <w:color w:val="666666"/>
          <w:sz w:val="23"/>
          <w:szCs w:val="23"/>
        </w:rPr>
      </w:pPr>
      <w:ins w:id="399" w:author="Unknown">
        <w:r w:rsidRPr="00DA5B2F">
          <w:rPr>
            <w:rFonts w:ascii="Helvetica" w:eastAsia="Times New Roman" w:hAnsi="Helvetica" w:cs="Helvetica"/>
            <w:color w:val="666666"/>
            <w:sz w:val="23"/>
            <w:szCs w:val="23"/>
          </w:rPr>
          <w:t xml:space="preserve">The </w:t>
        </w:r>
        <w:proofErr w:type="gramStart"/>
        <w:r w:rsidRPr="00DA5B2F">
          <w:rPr>
            <w:rFonts w:ascii="Helvetica" w:eastAsia="Times New Roman" w:hAnsi="Helvetica" w:cs="Helvetica"/>
            <w:color w:val="666666"/>
            <w:sz w:val="23"/>
            <w:szCs w:val="23"/>
          </w:rPr>
          <w:t>unlink(</w:t>
        </w:r>
        <w:proofErr w:type="gramEnd"/>
        <w:r w:rsidRPr="00DA5B2F">
          <w:rPr>
            <w:rFonts w:ascii="Helvetica" w:eastAsia="Times New Roman" w:hAnsi="Helvetica" w:cs="Helvetica"/>
            <w:color w:val="666666"/>
            <w:sz w:val="23"/>
            <w:szCs w:val="23"/>
          </w:rPr>
          <w:t>) function is dedicated for file system handling. It simply deletes the file given as entry.</w:t>
        </w:r>
      </w:ins>
    </w:p>
    <w:p w:rsidR="00DA5B2F" w:rsidRPr="00DA5B2F" w:rsidRDefault="00DA5B2F" w:rsidP="00DA5B2F">
      <w:pPr>
        <w:shd w:val="clear" w:color="auto" w:fill="FFFFFF"/>
        <w:spacing w:after="0" w:line="240" w:lineRule="auto"/>
        <w:textAlignment w:val="baseline"/>
        <w:rPr>
          <w:ins w:id="400" w:author="Unknown"/>
          <w:rFonts w:ascii="Helvetica" w:eastAsia="Times New Roman" w:hAnsi="Helvetica" w:cs="Helvetica"/>
          <w:color w:val="666666"/>
          <w:sz w:val="23"/>
          <w:szCs w:val="23"/>
        </w:rPr>
      </w:pPr>
      <w:ins w:id="401" w:author="Unknown">
        <w:r w:rsidRPr="00DA5B2F">
          <w:rPr>
            <w:rFonts w:ascii="inherit" w:eastAsia="Times New Roman" w:hAnsi="inherit" w:cs="Helvetica"/>
            <w:b/>
            <w:bCs/>
            <w:color w:val="000000"/>
            <w:sz w:val="23"/>
          </w:rPr>
          <w:t xml:space="preserve">40) What does the </w:t>
        </w:r>
        <w:proofErr w:type="gramStart"/>
        <w:r w:rsidRPr="00DA5B2F">
          <w:rPr>
            <w:rFonts w:ascii="inherit" w:eastAsia="Times New Roman" w:hAnsi="inherit" w:cs="Helvetica"/>
            <w:b/>
            <w:bCs/>
            <w:color w:val="000000"/>
            <w:sz w:val="23"/>
          </w:rPr>
          <w:t>unset(</w:t>
        </w:r>
        <w:proofErr w:type="gramEnd"/>
        <w:r w:rsidRPr="00DA5B2F">
          <w:rPr>
            <w:rFonts w:ascii="inherit" w:eastAsia="Times New Roman" w:hAnsi="inherit" w:cs="Helvetica"/>
            <w:b/>
            <w:bCs/>
            <w:color w:val="000000"/>
            <w:sz w:val="23"/>
          </w:rPr>
          <w:t>) function means?</w:t>
        </w:r>
      </w:ins>
    </w:p>
    <w:p w:rsidR="00DA5B2F" w:rsidRPr="00DA5B2F" w:rsidRDefault="00DA5B2F" w:rsidP="00DA5B2F">
      <w:pPr>
        <w:shd w:val="clear" w:color="auto" w:fill="FFFFFF"/>
        <w:spacing w:before="204" w:after="204" w:line="240" w:lineRule="auto"/>
        <w:textAlignment w:val="baseline"/>
        <w:rPr>
          <w:ins w:id="402" w:author="Unknown"/>
          <w:rFonts w:ascii="Helvetica" w:eastAsia="Times New Roman" w:hAnsi="Helvetica" w:cs="Helvetica"/>
          <w:color w:val="666666"/>
          <w:sz w:val="23"/>
          <w:szCs w:val="23"/>
        </w:rPr>
      </w:pPr>
      <w:ins w:id="403" w:author="Unknown">
        <w:r w:rsidRPr="00DA5B2F">
          <w:rPr>
            <w:rFonts w:ascii="Helvetica" w:eastAsia="Times New Roman" w:hAnsi="Helvetica" w:cs="Helvetica"/>
            <w:color w:val="666666"/>
            <w:sz w:val="23"/>
            <w:szCs w:val="23"/>
          </w:rPr>
          <w:t xml:space="preserve">The </w:t>
        </w:r>
        <w:proofErr w:type="gramStart"/>
        <w:r w:rsidRPr="00DA5B2F">
          <w:rPr>
            <w:rFonts w:ascii="Helvetica" w:eastAsia="Times New Roman" w:hAnsi="Helvetica" w:cs="Helvetica"/>
            <w:color w:val="666666"/>
            <w:sz w:val="23"/>
            <w:szCs w:val="23"/>
          </w:rPr>
          <w:t>unset(</w:t>
        </w:r>
        <w:proofErr w:type="gramEnd"/>
        <w:r w:rsidRPr="00DA5B2F">
          <w:rPr>
            <w:rFonts w:ascii="Helvetica" w:eastAsia="Times New Roman" w:hAnsi="Helvetica" w:cs="Helvetica"/>
            <w:color w:val="666666"/>
            <w:sz w:val="23"/>
            <w:szCs w:val="23"/>
          </w:rPr>
          <w:t>) function is dedicated for variable management. It will make a variable undefined.</w:t>
        </w:r>
      </w:ins>
    </w:p>
    <w:p w:rsidR="00DA5B2F" w:rsidRPr="00DA5B2F" w:rsidRDefault="00DA5B2F" w:rsidP="00DA5B2F">
      <w:pPr>
        <w:shd w:val="clear" w:color="auto" w:fill="FFFFFF"/>
        <w:spacing w:after="0" w:line="240" w:lineRule="auto"/>
        <w:textAlignment w:val="baseline"/>
        <w:rPr>
          <w:ins w:id="404" w:author="Unknown"/>
          <w:rFonts w:ascii="Helvetica" w:eastAsia="Times New Roman" w:hAnsi="Helvetica" w:cs="Helvetica"/>
          <w:color w:val="666666"/>
          <w:sz w:val="23"/>
          <w:szCs w:val="23"/>
        </w:rPr>
      </w:pPr>
      <w:ins w:id="405" w:author="Unknown">
        <w:r w:rsidRPr="00DA5B2F">
          <w:rPr>
            <w:rFonts w:ascii="inherit" w:eastAsia="Times New Roman" w:hAnsi="inherit" w:cs="Helvetica"/>
            <w:b/>
            <w:bCs/>
            <w:color w:val="000000"/>
            <w:sz w:val="23"/>
          </w:rPr>
          <w:t>41) How do I escape data before storing it into the database?</w:t>
        </w:r>
      </w:ins>
    </w:p>
    <w:p w:rsidR="00DA5B2F" w:rsidRPr="00DA5B2F" w:rsidRDefault="00DA5B2F" w:rsidP="00DA5B2F">
      <w:pPr>
        <w:shd w:val="clear" w:color="auto" w:fill="FFFFFF"/>
        <w:spacing w:before="204" w:after="204" w:line="240" w:lineRule="auto"/>
        <w:textAlignment w:val="baseline"/>
        <w:rPr>
          <w:ins w:id="406" w:author="Unknown"/>
          <w:rFonts w:ascii="Helvetica" w:eastAsia="Times New Roman" w:hAnsi="Helvetica" w:cs="Helvetica"/>
          <w:color w:val="666666"/>
          <w:sz w:val="23"/>
          <w:szCs w:val="23"/>
        </w:rPr>
      </w:pPr>
      <w:proofErr w:type="spellStart"/>
      <w:proofErr w:type="gramStart"/>
      <w:ins w:id="407" w:author="Unknown">
        <w:r w:rsidRPr="00DA5B2F">
          <w:rPr>
            <w:rFonts w:ascii="Helvetica" w:eastAsia="Times New Roman" w:hAnsi="Helvetica" w:cs="Helvetica"/>
            <w:color w:val="666666"/>
            <w:sz w:val="23"/>
            <w:szCs w:val="23"/>
          </w:rPr>
          <w:t>addslashes</w:t>
        </w:r>
        <w:proofErr w:type="spellEnd"/>
        <w:proofErr w:type="gramEnd"/>
        <w:r w:rsidRPr="00DA5B2F">
          <w:rPr>
            <w:rFonts w:ascii="Helvetica" w:eastAsia="Times New Roman" w:hAnsi="Helvetica" w:cs="Helvetica"/>
            <w:color w:val="666666"/>
            <w:sz w:val="23"/>
            <w:szCs w:val="23"/>
          </w:rPr>
          <w:t xml:space="preserve"> function enables us to escape data before storage into the database.</w:t>
        </w:r>
      </w:ins>
    </w:p>
    <w:p w:rsidR="00DA5B2F" w:rsidRPr="00DA5B2F" w:rsidRDefault="00DA5B2F" w:rsidP="00DA5B2F">
      <w:pPr>
        <w:shd w:val="clear" w:color="auto" w:fill="FFFFFF"/>
        <w:spacing w:after="0" w:line="240" w:lineRule="auto"/>
        <w:textAlignment w:val="baseline"/>
        <w:rPr>
          <w:ins w:id="408" w:author="Unknown"/>
          <w:rFonts w:ascii="Helvetica" w:eastAsia="Times New Roman" w:hAnsi="Helvetica" w:cs="Helvetica"/>
          <w:color w:val="666666"/>
          <w:sz w:val="23"/>
          <w:szCs w:val="23"/>
        </w:rPr>
      </w:pPr>
      <w:ins w:id="409" w:author="Unknown">
        <w:r w:rsidRPr="00DA5B2F">
          <w:rPr>
            <w:rFonts w:ascii="inherit" w:eastAsia="Times New Roman" w:hAnsi="inherit" w:cs="Helvetica"/>
            <w:b/>
            <w:bCs/>
            <w:color w:val="000000"/>
            <w:sz w:val="23"/>
          </w:rPr>
          <w:t>42) How is it possible to remove escape characters from a string?</w:t>
        </w:r>
      </w:ins>
    </w:p>
    <w:p w:rsidR="00DA5B2F" w:rsidRPr="00DA5B2F" w:rsidRDefault="00DA5B2F" w:rsidP="00DA5B2F">
      <w:pPr>
        <w:shd w:val="clear" w:color="auto" w:fill="FFFFFF"/>
        <w:spacing w:before="204" w:after="204" w:line="240" w:lineRule="auto"/>
        <w:textAlignment w:val="baseline"/>
        <w:rPr>
          <w:ins w:id="410" w:author="Unknown"/>
          <w:rFonts w:ascii="Helvetica" w:eastAsia="Times New Roman" w:hAnsi="Helvetica" w:cs="Helvetica"/>
          <w:color w:val="666666"/>
          <w:sz w:val="23"/>
          <w:szCs w:val="23"/>
        </w:rPr>
      </w:pPr>
      <w:ins w:id="411" w:author="Unknown">
        <w:r w:rsidRPr="00DA5B2F">
          <w:rPr>
            <w:rFonts w:ascii="Helvetica" w:eastAsia="Times New Roman" w:hAnsi="Helvetica" w:cs="Helvetica"/>
            <w:color w:val="666666"/>
            <w:sz w:val="23"/>
            <w:szCs w:val="23"/>
          </w:rPr>
          <w:t xml:space="preserve">The </w:t>
        </w:r>
        <w:proofErr w:type="spellStart"/>
        <w:r w:rsidRPr="00DA5B2F">
          <w:rPr>
            <w:rFonts w:ascii="Helvetica" w:eastAsia="Times New Roman" w:hAnsi="Helvetica" w:cs="Helvetica"/>
            <w:color w:val="666666"/>
            <w:sz w:val="23"/>
            <w:szCs w:val="23"/>
          </w:rPr>
          <w:t>stripslashes</w:t>
        </w:r>
        <w:proofErr w:type="spellEnd"/>
        <w:r w:rsidRPr="00DA5B2F">
          <w:rPr>
            <w:rFonts w:ascii="Helvetica" w:eastAsia="Times New Roman" w:hAnsi="Helvetica" w:cs="Helvetica"/>
            <w:color w:val="666666"/>
            <w:sz w:val="23"/>
            <w:szCs w:val="23"/>
          </w:rPr>
          <w:t xml:space="preserve"> function enables us to remove the escape characters before apostrophes in a string.</w:t>
        </w:r>
      </w:ins>
    </w:p>
    <w:p w:rsidR="00DA5B2F" w:rsidRPr="00DA5B2F" w:rsidRDefault="00DA5B2F" w:rsidP="00DA5B2F">
      <w:pPr>
        <w:shd w:val="clear" w:color="auto" w:fill="FFFFFF"/>
        <w:spacing w:after="0" w:line="240" w:lineRule="auto"/>
        <w:textAlignment w:val="baseline"/>
        <w:rPr>
          <w:ins w:id="412" w:author="Unknown"/>
          <w:rFonts w:ascii="Helvetica" w:eastAsia="Times New Roman" w:hAnsi="Helvetica" w:cs="Helvetica"/>
          <w:color w:val="666666"/>
          <w:sz w:val="23"/>
          <w:szCs w:val="23"/>
        </w:rPr>
      </w:pPr>
      <w:ins w:id="413" w:author="Unknown">
        <w:r w:rsidRPr="00DA5B2F">
          <w:rPr>
            <w:rFonts w:ascii="inherit" w:eastAsia="Times New Roman" w:hAnsi="inherit" w:cs="Helvetica"/>
            <w:b/>
            <w:bCs/>
            <w:color w:val="000000"/>
            <w:sz w:val="23"/>
          </w:rPr>
          <w:t>43) How can we automatically escape incoming data?</w:t>
        </w:r>
      </w:ins>
    </w:p>
    <w:p w:rsidR="00DA5B2F" w:rsidRPr="00DA5B2F" w:rsidRDefault="00DA5B2F" w:rsidP="00DA5B2F">
      <w:pPr>
        <w:shd w:val="clear" w:color="auto" w:fill="FFFFFF"/>
        <w:spacing w:before="204" w:after="204" w:line="240" w:lineRule="auto"/>
        <w:textAlignment w:val="baseline"/>
        <w:rPr>
          <w:ins w:id="414" w:author="Unknown"/>
          <w:rFonts w:ascii="Helvetica" w:eastAsia="Times New Roman" w:hAnsi="Helvetica" w:cs="Helvetica"/>
          <w:color w:val="666666"/>
          <w:sz w:val="23"/>
          <w:szCs w:val="23"/>
        </w:rPr>
      </w:pPr>
      <w:ins w:id="415" w:author="Unknown">
        <w:r w:rsidRPr="00DA5B2F">
          <w:rPr>
            <w:rFonts w:ascii="Helvetica" w:eastAsia="Times New Roman" w:hAnsi="Helvetica" w:cs="Helvetica"/>
            <w:color w:val="666666"/>
            <w:sz w:val="23"/>
            <w:szCs w:val="23"/>
          </w:rPr>
          <w:t>We have to enable the Magic quotes entry in the configuration file of PHP.</w:t>
        </w:r>
      </w:ins>
    </w:p>
    <w:p w:rsidR="00DA5B2F" w:rsidRPr="00DA5B2F" w:rsidRDefault="00DA5B2F" w:rsidP="00DA5B2F">
      <w:pPr>
        <w:shd w:val="clear" w:color="auto" w:fill="FFFFFF"/>
        <w:spacing w:after="0" w:line="240" w:lineRule="auto"/>
        <w:textAlignment w:val="baseline"/>
        <w:rPr>
          <w:ins w:id="416" w:author="Unknown"/>
          <w:rFonts w:ascii="Helvetica" w:eastAsia="Times New Roman" w:hAnsi="Helvetica" w:cs="Helvetica"/>
          <w:color w:val="666666"/>
          <w:sz w:val="23"/>
          <w:szCs w:val="23"/>
        </w:rPr>
      </w:pPr>
      <w:ins w:id="417" w:author="Unknown">
        <w:r w:rsidRPr="00DA5B2F">
          <w:rPr>
            <w:rFonts w:ascii="inherit" w:eastAsia="Times New Roman" w:hAnsi="inherit" w:cs="Helvetica"/>
            <w:b/>
            <w:bCs/>
            <w:color w:val="000000"/>
            <w:sz w:val="23"/>
          </w:rPr>
          <w:t xml:space="preserve">44) What does the function </w:t>
        </w:r>
        <w:proofErr w:type="spellStart"/>
        <w:r w:rsidRPr="00DA5B2F">
          <w:rPr>
            <w:rFonts w:ascii="inherit" w:eastAsia="Times New Roman" w:hAnsi="inherit" w:cs="Helvetica"/>
            <w:b/>
            <w:bCs/>
            <w:color w:val="000000"/>
            <w:sz w:val="23"/>
          </w:rPr>
          <w:t>get_magic_quotes_</w:t>
        </w:r>
        <w:proofErr w:type="gramStart"/>
        <w:r w:rsidRPr="00DA5B2F">
          <w:rPr>
            <w:rFonts w:ascii="inherit" w:eastAsia="Times New Roman" w:hAnsi="inherit" w:cs="Helvetica"/>
            <w:b/>
            <w:bCs/>
            <w:color w:val="000000"/>
            <w:sz w:val="23"/>
          </w:rPr>
          <w:t>gpc</w:t>
        </w:r>
        <w:proofErr w:type="spellEnd"/>
        <w:r w:rsidRPr="00DA5B2F">
          <w:rPr>
            <w:rFonts w:ascii="inherit" w:eastAsia="Times New Roman" w:hAnsi="inherit" w:cs="Helvetica"/>
            <w:b/>
            <w:bCs/>
            <w:color w:val="000000"/>
            <w:sz w:val="23"/>
          </w:rPr>
          <w:t>(</w:t>
        </w:r>
        <w:proofErr w:type="gramEnd"/>
        <w:r w:rsidRPr="00DA5B2F">
          <w:rPr>
            <w:rFonts w:ascii="inherit" w:eastAsia="Times New Roman" w:hAnsi="inherit" w:cs="Helvetica"/>
            <w:b/>
            <w:bCs/>
            <w:color w:val="000000"/>
            <w:sz w:val="23"/>
          </w:rPr>
          <w:t>) means?</w:t>
        </w:r>
      </w:ins>
    </w:p>
    <w:p w:rsidR="00DA5B2F" w:rsidRPr="00DA5B2F" w:rsidRDefault="00DA5B2F" w:rsidP="00DA5B2F">
      <w:pPr>
        <w:shd w:val="clear" w:color="auto" w:fill="FFFFFF"/>
        <w:spacing w:before="204" w:after="204" w:line="240" w:lineRule="auto"/>
        <w:textAlignment w:val="baseline"/>
        <w:rPr>
          <w:ins w:id="418" w:author="Unknown"/>
          <w:rFonts w:ascii="Helvetica" w:eastAsia="Times New Roman" w:hAnsi="Helvetica" w:cs="Helvetica"/>
          <w:color w:val="666666"/>
          <w:sz w:val="23"/>
          <w:szCs w:val="23"/>
        </w:rPr>
      </w:pPr>
      <w:ins w:id="419" w:author="Unknown">
        <w:r w:rsidRPr="00DA5B2F">
          <w:rPr>
            <w:rFonts w:ascii="Helvetica" w:eastAsia="Times New Roman" w:hAnsi="Helvetica" w:cs="Helvetica"/>
            <w:color w:val="666666"/>
            <w:sz w:val="23"/>
            <w:szCs w:val="23"/>
          </w:rPr>
          <w:t xml:space="preserve">The function </w:t>
        </w:r>
        <w:proofErr w:type="spellStart"/>
        <w:r w:rsidRPr="00DA5B2F">
          <w:rPr>
            <w:rFonts w:ascii="Helvetica" w:eastAsia="Times New Roman" w:hAnsi="Helvetica" w:cs="Helvetica"/>
            <w:color w:val="666666"/>
            <w:sz w:val="23"/>
            <w:szCs w:val="23"/>
          </w:rPr>
          <w:t>get_magic_quotes_</w:t>
        </w:r>
        <w:proofErr w:type="gramStart"/>
        <w:r w:rsidRPr="00DA5B2F">
          <w:rPr>
            <w:rFonts w:ascii="Helvetica" w:eastAsia="Times New Roman" w:hAnsi="Helvetica" w:cs="Helvetica"/>
            <w:color w:val="666666"/>
            <w:sz w:val="23"/>
            <w:szCs w:val="23"/>
          </w:rPr>
          <w:t>gpc</w:t>
        </w:r>
        <w:proofErr w:type="spellEnd"/>
        <w:r w:rsidRPr="00DA5B2F">
          <w:rPr>
            <w:rFonts w:ascii="Helvetica" w:eastAsia="Times New Roman" w:hAnsi="Helvetica" w:cs="Helvetica"/>
            <w:color w:val="666666"/>
            <w:sz w:val="23"/>
            <w:szCs w:val="23"/>
          </w:rPr>
          <w:t>(</w:t>
        </w:r>
        <w:proofErr w:type="gramEnd"/>
        <w:r w:rsidRPr="00DA5B2F">
          <w:rPr>
            <w:rFonts w:ascii="Helvetica" w:eastAsia="Times New Roman" w:hAnsi="Helvetica" w:cs="Helvetica"/>
            <w:color w:val="666666"/>
            <w:sz w:val="23"/>
            <w:szCs w:val="23"/>
          </w:rPr>
          <w:t>) tells us whether the magic quotes is switched on or no.</w:t>
        </w:r>
      </w:ins>
    </w:p>
    <w:p w:rsidR="00DA5B2F" w:rsidRPr="00DA5B2F" w:rsidRDefault="00DA5B2F" w:rsidP="00DA5B2F">
      <w:pPr>
        <w:shd w:val="clear" w:color="auto" w:fill="FFFFFF"/>
        <w:spacing w:after="0" w:line="240" w:lineRule="auto"/>
        <w:textAlignment w:val="baseline"/>
        <w:rPr>
          <w:ins w:id="420" w:author="Unknown"/>
          <w:rFonts w:ascii="Helvetica" w:eastAsia="Times New Roman" w:hAnsi="Helvetica" w:cs="Helvetica"/>
          <w:color w:val="666666"/>
          <w:sz w:val="23"/>
          <w:szCs w:val="23"/>
        </w:rPr>
      </w:pPr>
      <w:ins w:id="421" w:author="Unknown">
        <w:r w:rsidRPr="00DA5B2F">
          <w:rPr>
            <w:rFonts w:ascii="inherit" w:eastAsia="Times New Roman" w:hAnsi="inherit" w:cs="Helvetica"/>
            <w:b/>
            <w:bCs/>
            <w:color w:val="000000"/>
            <w:sz w:val="23"/>
          </w:rPr>
          <w:t>45) Is it possible to remove the HTML tags from data?</w:t>
        </w:r>
      </w:ins>
    </w:p>
    <w:p w:rsidR="00DA5B2F" w:rsidRPr="00DA5B2F" w:rsidRDefault="00DA5B2F" w:rsidP="00DA5B2F">
      <w:pPr>
        <w:shd w:val="clear" w:color="auto" w:fill="FFFFFF"/>
        <w:spacing w:before="204" w:after="204" w:line="240" w:lineRule="auto"/>
        <w:textAlignment w:val="baseline"/>
        <w:rPr>
          <w:ins w:id="422" w:author="Unknown"/>
          <w:rFonts w:ascii="Helvetica" w:eastAsia="Times New Roman" w:hAnsi="Helvetica" w:cs="Helvetica"/>
          <w:color w:val="666666"/>
          <w:sz w:val="23"/>
          <w:szCs w:val="23"/>
        </w:rPr>
      </w:pPr>
      <w:ins w:id="423" w:author="Unknown">
        <w:r w:rsidRPr="00DA5B2F">
          <w:rPr>
            <w:rFonts w:ascii="Helvetica" w:eastAsia="Times New Roman" w:hAnsi="Helvetica" w:cs="Helvetica"/>
            <w:color w:val="666666"/>
            <w:sz w:val="23"/>
            <w:szCs w:val="23"/>
          </w:rPr>
          <w:t xml:space="preserve">The </w:t>
        </w:r>
        <w:proofErr w:type="spellStart"/>
        <w:r w:rsidRPr="00DA5B2F">
          <w:rPr>
            <w:rFonts w:ascii="Helvetica" w:eastAsia="Times New Roman" w:hAnsi="Helvetica" w:cs="Helvetica"/>
            <w:color w:val="666666"/>
            <w:sz w:val="23"/>
            <w:szCs w:val="23"/>
          </w:rPr>
          <w:t>strip_</w:t>
        </w:r>
        <w:proofErr w:type="gramStart"/>
        <w:r w:rsidRPr="00DA5B2F">
          <w:rPr>
            <w:rFonts w:ascii="Helvetica" w:eastAsia="Times New Roman" w:hAnsi="Helvetica" w:cs="Helvetica"/>
            <w:color w:val="666666"/>
            <w:sz w:val="23"/>
            <w:szCs w:val="23"/>
          </w:rPr>
          <w:t>tags</w:t>
        </w:r>
        <w:proofErr w:type="spellEnd"/>
        <w:r w:rsidRPr="00DA5B2F">
          <w:rPr>
            <w:rFonts w:ascii="Helvetica" w:eastAsia="Times New Roman" w:hAnsi="Helvetica" w:cs="Helvetica"/>
            <w:color w:val="666666"/>
            <w:sz w:val="23"/>
            <w:szCs w:val="23"/>
          </w:rPr>
          <w:t>(</w:t>
        </w:r>
        <w:proofErr w:type="gramEnd"/>
        <w:r w:rsidRPr="00DA5B2F">
          <w:rPr>
            <w:rFonts w:ascii="Helvetica" w:eastAsia="Times New Roman" w:hAnsi="Helvetica" w:cs="Helvetica"/>
            <w:color w:val="666666"/>
            <w:sz w:val="23"/>
            <w:szCs w:val="23"/>
          </w:rPr>
          <w:t>) function enables us to clean a string from the HTML tags.</w:t>
        </w:r>
      </w:ins>
    </w:p>
    <w:p w:rsidR="00DA5B2F" w:rsidRPr="00DA5B2F" w:rsidRDefault="00DA5B2F" w:rsidP="00DA5B2F">
      <w:pPr>
        <w:shd w:val="clear" w:color="auto" w:fill="FFFFFF"/>
        <w:spacing w:after="0" w:line="240" w:lineRule="auto"/>
        <w:textAlignment w:val="baseline"/>
        <w:rPr>
          <w:ins w:id="424" w:author="Unknown"/>
          <w:rFonts w:ascii="Helvetica" w:eastAsia="Times New Roman" w:hAnsi="Helvetica" w:cs="Helvetica"/>
          <w:color w:val="666666"/>
          <w:sz w:val="23"/>
          <w:szCs w:val="23"/>
        </w:rPr>
      </w:pPr>
      <w:ins w:id="425" w:author="Unknown">
        <w:r w:rsidRPr="00DA5B2F">
          <w:rPr>
            <w:rFonts w:ascii="inherit" w:eastAsia="Times New Roman" w:hAnsi="inherit" w:cs="Helvetica"/>
            <w:b/>
            <w:bCs/>
            <w:color w:val="000000"/>
            <w:sz w:val="23"/>
          </w:rPr>
          <w:t xml:space="preserve">46) </w:t>
        </w:r>
        <w:proofErr w:type="gramStart"/>
        <w:r w:rsidRPr="00DA5B2F">
          <w:rPr>
            <w:rFonts w:ascii="inherit" w:eastAsia="Times New Roman" w:hAnsi="inherit" w:cs="Helvetica"/>
            <w:b/>
            <w:bCs/>
            <w:color w:val="000000"/>
            <w:sz w:val="23"/>
          </w:rPr>
          <w:t>what</w:t>
        </w:r>
        <w:proofErr w:type="gramEnd"/>
        <w:r w:rsidRPr="00DA5B2F">
          <w:rPr>
            <w:rFonts w:ascii="inherit" w:eastAsia="Times New Roman" w:hAnsi="inherit" w:cs="Helvetica"/>
            <w:b/>
            <w:bCs/>
            <w:color w:val="000000"/>
            <w:sz w:val="23"/>
          </w:rPr>
          <w:t xml:space="preserve"> is the static variable in function useful for?</w:t>
        </w:r>
      </w:ins>
    </w:p>
    <w:p w:rsidR="00DA5B2F" w:rsidRPr="00DA5B2F" w:rsidRDefault="00DA5B2F" w:rsidP="00DA5B2F">
      <w:pPr>
        <w:shd w:val="clear" w:color="auto" w:fill="FFFFFF"/>
        <w:spacing w:before="204" w:after="204" w:line="240" w:lineRule="auto"/>
        <w:textAlignment w:val="baseline"/>
        <w:rPr>
          <w:ins w:id="426" w:author="Unknown"/>
          <w:rFonts w:ascii="Helvetica" w:eastAsia="Times New Roman" w:hAnsi="Helvetica" w:cs="Helvetica"/>
          <w:color w:val="666666"/>
          <w:sz w:val="23"/>
          <w:szCs w:val="23"/>
        </w:rPr>
      </w:pPr>
      <w:ins w:id="427" w:author="Unknown">
        <w:r w:rsidRPr="00DA5B2F">
          <w:rPr>
            <w:rFonts w:ascii="Helvetica" w:eastAsia="Times New Roman" w:hAnsi="Helvetica" w:cs="Helvetica"/>
            <w:color w:val="666666"/>
            <w:sz w:val="23"/>
            <w:szCs w:val="23"/>
          </w:rPr>
          <w:t>A static variable is defined within a function only the first time and its value can be modified during function calls as follows:</w:t>
        </w:r>
      </w:ins>
    </w:p>
    <w:p w:rsidR="00DA5B2F" w:rsidRPr="00DA5B2F" w:rsidRDefault="00DA5B2F" w:rsidP="00DA5B2F">
      <w:pPr>
        <w:spacing w:after="180" w:line="240" w:lineRule="auto"/>
        <w:textAlignment w:val="baseline"/>
        <w:rPr>
          <w:ins w:id="428" w:author="Unknown"/>
          <w:rFonts w:ascii="Courier New" w:eastAsia="Times New Roman" w:hAnsi="Courier New" w:cs="Courier New"/>
          <w:color w:val="666666"/>
          <w:sz w:val="24"/>
          <w:szCs w:val="24"/>
        </w:rPr>
      </w:pPr>
      <w:ins w:id="429" w:author="Unknown">
        <w:r w:rsidRPr="00DA5B2F">
          <w:rPr>
            <w:rFonts w:ascii="Courier New" w:eastAsia="Times New Roman" w:hAnsi="Courier New" w:cs="Courier New"/>
            <w:color w:val="666666"/>
            <w:sz w:val="24"/>
            <w:szCs w:val="24"/>
          </w:rPr>
          <w:lastRenderedPageBreak/>
          <w:object w:dxaOrig="2730" w:dyaOrig="1395">
            <v:shape id="_x0000_i1037" type="#_x0000_t75" style="width:136.5pt;height:69.75pt" o:ole="">
              <v:imagedata r:id="rId5" o:title=""/>
            </v:shape>
            <w:control r:id="rId13" w:name="DefaultOcxName4" w:shapeid="_x0000_i1037"/>
          </w:object>
        </w:r>
      </w:ins>
    </w:p>
    <w:tbl>
      <w:tblPr>
        <w:tblW w:w="0" w:type="auto"/>
        <w:tblCellSpacing w:w="15" w:type="dxa"/>
        <w:tblCellMar>
          <w:top w:w="15" w:type="dxa"/>
          <w:left w:w="15" w:type="dxa"/>
          <w:bottom w:w="15" w:type="dxa"/>
          <w:right w:w="15" w:type="dxa"/>
        </w:tblCellMar>
        <w:tblLook w:val="04A0"/>
      </w:tblPr>
      <w:tblGrid>
        <w:gridCol w:w="175"/>
        <w:gridCol w:w="9275"/>
      </w:tblGrid>
      <w:tr w:rsidR="00DA5B2F" w:rsidRPr="00DA5B2F" w:rsidTr="00DA5B2F">
        <w:trPr>
          <w:tblCellSpacing w:w="15" w:type="dxa"/>
        </w:trPr>
        <w:tc>
          <w:tcPr>
            <w:tcW w:w="0" w:type="auto"/>
            <w:tcBorders>
              <w:top w:val="nil"/>
              <w:left w:val="nil"/>
              <w:bottom w:val="nil"/>
              <w:right w:val="nil"/>
            </w:tcBorders>
            <w:shd w:val="clear" w:color="auto" w:fill="F8F8F8"/>
            <w:vAlign w:val="center"/>
            <w:hideMark/>
          </w:tcPr>
          <w:p w:rsidR="00DA5B2F" w:rsidRPr="00DA5B2F" w:rsidRDefault="00DA5B2F" w:rsidP="00DA5B2F">
            <w:pPr>
              <w:spacing w:after="0" w:line="240" w:lineRule="auto"/>
              <w:jc w:val="center"/>
              <w:textAlignment w:val="baseline"/>
              <w:rPr>
                <w:rFonts w:ascii="inherit" w:eastAsia="Times New Roman" w:hAnsi="inherit" w:cs="Times New Roman"/>
                <w:sz w:val="20"/>
                <w:szCs w:val="20"/>
              </w:rPr>
            </w:pPr>
            <w:r w:rsidRPr="00DA5B2F">
              <w:rPr>
                <w:rFonts w:ascii="inherit" w:eastAsia="Times New Roman" w:hAnsi="inherit" w:cs="Times New Roman"/>
                <w:sz w:val="20"/>
                <w:szCs w:val="20"/>
              </w:rPr>
              <w:t>1</w:t>
            </w:r>
          </w:p>
        </w:tc>
        <w:tc>
          <w:tcPr>
            <w:tcW w:w="20145" w:type="dxa"/>
            <w:tcBorders>
              <w:top w:val="nil"/>
              <w:left w:val="nil"/>
              <w:bottom w:val="nil"/>
              <w:right w:val="nil"/>
            </w:tcBorders>
            <w:shd w:val="clear" w:color="auto" w:fill="F8F8F8"/>
            <w:vAlign w:val="center"/>
            <w:hideMark/>
          </w:tcPr>
          <w:p w:rsidR="00DA5B2F" w:rsidRPr="00DA5B2F" w:rsidRDefault="00DA5B2F" w:rsidP="00DA5B2F">
            <w:pPr>
              <w:spacing w:after="0" w:line="240" w:lineRule="auto"/>
              <w:textAlignment w:val="baseline"/>
              <w:rPr>
                <w:rFonts w:ascii="inherit" w:eastAsia="Times New Roman" w:hAnsi="inherit" w:cs="Times New Roman"/>
                <w:color w:val="000000"/>
                <w:sz w:val="20"/>
                <w:szCs w:val="20"/>
              </w:rPr>
            </w:pPr>
            <w:r w:rsidRPr="00DA5B2F">
              <w:rPr>
                <w:rFonts w:ascii="inherit" w:eastAsia="Times New Roman" w:hAnsi="inherit" w:cs="Times New Roman"/>
                <w:color w:val="000000"/>
                <w:sz w:val="20"/>
              </w:rPr>
              <w:t>&lt;!--</w:t>
            </w:r>
            <w:proofErr w:type="gramStart"/>
            <w:r w:rsidRPr="00DA5B2F">
              <w:rPr>
                <w:rFonts w:ascii="inherit" w:eastAsia="Times New Roman" w:hAnsi="inherit" w:cs="Times New Roman"/>
                <w:color w:val="000000"/>
                <w:sz w:val="20"/>
              </w:rPr>
              <w:t>?</w:t>
            </w:r>
            <w:proofErr w:type="spellStart"/>
            <w:r w:rsidRPr="00DA5B2F">
              <w:rPr>
                <w:rFonts w:ascii="inherit" w:eastAsia="Times New Roman" w:hAnsi="inherit" w:cs="Times New Roman"/>
                <w:color w:val="000000"/>
                <w:sz w:val="20"/>
              </w:rPr>
              <w:t>php</w:t>
            </w:r>
            <w:proofErr w:type="spellEnd"/>
            <w:proofErr w:type="gramEnd"/>
            <w:r w:rsidRPr="00DA5B2F">
              <w:rPr>
                <w:rFonts w:ascii="inherit" w:eastAsia="Times New Roman" w:hAnsi="inherit" w:cs="Times New Roman"/>
                <w:color w:val="000000"/>
                <w:sz w:val="20"/>
              </w:rPr>
              <w:t xml:space="preserve"> function </w:t>
            </w:r>
            <w:proofErr w:type="spellStart"/>
            <w:r w:rsidRPr="00DA5B2F">
              <w:rPr>
                <w:rFonts w:ascii="inherit" w:eastAsia="Times New Roman" w:hAnsi="inherit" w:cs="Times New Roman"/>
                <w:color w:val="000000"/>
                <w:sz w:val="20"/>
              </w:rPr>
              <w:t>testFunction</w:t>
            </w:r>
            <w:proofErr w:type="spellEnd"/>
            <w:r w:rsidRPr="00DA5B2F">
              <w:rPr>
                <w:rFonts w:ascii="inherit" w:eastAsia="Times New Roman" w:hAnsi="inherit" w:cs="Times New Roman"/>
                <w:color w:val="000000"/>
                <w:sz w:val="20"/>
              </w:rPr>
              <w:t>() { static $</w:t>
            </w:r>
            <w:proofErr w:type="spellStart"/>
            <w:r w:rsidRPr="00DA5B2F">
              <w:rPr>
                <w:rFonts w:ascii="inherit" w:eastAsia="Times New Roman" w:hAnsi="inherit" w:cs="Times New Roman"/>
                <w:color w:val="000000"/>
                <w:sz w:val="20"/>
              </w:rPr>
              <w:t>testVariable</w:t>
            </w:r>
            <w:proofErr w:type="spellEnd"/>
            <w:r w:rsidRPr="00DA5B2F">
              <w:rPr>
                <w:rFonts w:ascii="inherit" w:eastAsia="Times New Roman" w:hAnsi="inherit" w:cs="Times New Roman"/>
                <w:color w:val="000000"/>
                <w:sz w:val="20"/>
              </w:rPr>
              <w:t xml:space="preserve"> = 1; echo $</w:t>
            </w:r>
            <w:proofErr w:type="spellStart"/>
            <w:r w:rsidRPr="00DA5B2F">
              <w:rPr>
                <w:rFonts w:ascii="inherit" w:eastAsia="Times New Roman" w:hAnsi="inherit" w:cs="Times New Roman"/>
                <w:color w:val="000000"/>
                <w:sz w:val="20"/>
              </w:rPr>
              <w:t>testVariable</w:t>
            </w:r>
            <w:proofErr w:type="spellEnd"/>
            <w:r w:rsidRPr="00DA5B2F">
              <w:rPr>
                <w:rFonts w:ascii="inherit" w:eastAsia="Times New Roman" w:hAnsi="inherit" w:cs="Times New Roman"/>
                <w:color w:val="000000"/>
                <w:sz w:val="20"/>
              </w:rPr>
              <w:t>; $</w:t>
            </w:r>
            <w:proofErr w:type="spellStart"/>
            <w:r w:rsidRPr="00DA5B2F">
              <w:rPr>
                <w:rFonts w:ascii="inherit" w:eastAsia="Times New Roman" w:hAnsi="inherit" w:cs="Times New Roman"/>
                <w:color w:val="000000"/>
                <w:sz w:val="20"/>
              </w:rPr>
              <w:t>testVariable</w:t>
            </w:r>
            <w:proofErr w:type="spellEnd"/>
            <w:r w:rsidRPr="00DA5B2F">
              <w:rPr>
                <w:rFonts w:ascii="inherit" w:eastAsia="Times New Roman" w:hAnsi="inherit" w:cs="Times New Roman"/>
                <w:color w:val="000000"/>
                <w:sz w:val="20"/>
              </w:rPr>
              <w:t xml:space="preserve">++; } </w:t>
            </w:r>
            <w:proofErr w:type="spellStart"/>
            <w:r w:rsidRPr="00DA5B2F">
              <w:rPr>
                <w:rFonts w:ascii="inherit" w:eastAsia="Times New Roman" w:hAnsi="inherit" w:cs="Times New Roman"/>
                <w:color w:val="000000"/>
                <w:sz w:val="20"/>
              </w:rPr>
              <w:t>testFunction</w:t>
            </w:r>
            <w:proofErr w:type="spellEnd"/>
            <w:r w:rsidRPr="00DA5B2F">
              <w:rPr>
                <w:rFonts w:ascii="inherit" w:eastAsia="Times New Roman" w:hAnsi="inherit" w:cs="Times New Roman"/>
                <w:color w:val="000000"/>
                <w:sz w:val="20"/>
              </w:rPr>
              <w:t>();</w:t>
            </w:r>
            <w:r w:rsidRPr="00DA5B2F">
              <w:rPr>
                <w:rFonts w:ascii="inherit" w:eastAsia="Times New Roman" w:hAnsi="inherit" w:cs="Times New Roman"/>
                <w:color w:val="000000"/>
                <w:sz w:val="20"/>
                <w:szCs w:val="20"/>
              </w:rPr>
              <w:t>       </w:t>
            </w:r>
            <w:r w:rsidRPr="00DA5B2F">
              <w:rPr>
                <w:rFonts w:ascii="inherit" w:eastAsia="Times New Roman" w:hAnsi="inherit" w:cs="Times New Roman"/>
                <w:color w:val="000000"/>
                <w:sz w:val="20"/>
              </w:rPr>
              <w:t xml:space="preserve"> //1 </w:t>
            </w:r>
            <w:proofErr w:type="spellStart"/>
            <w:r w:rsidRPr="00DA5B2F">
              <w:rPr>
                <w:rFonts w:ascii="inherit" w:eastAsia="Times New Roman" w:hAnsi="inherit" w:cs="Times New Roman"/>
                <w:color w:val="000000"/>
                <w:sz w:val="20"/>
              </w:rPr>
              <w:t>testFunction</w:t>
            </w:r>
            <w:proofErr w:type="spellEnd"/>
            <w:r w:rsidRPr="00DA5B2F">
              <w:rPr>
                <w:rFonts w:ascii="inherit" w:eastAsia="Times New Roman" w:hAnsi="inherit" w:cs="Times New Roman"/>
                <w:color w:val="000000"/>
                <w:sz w:val="20"/>
              </w:rPr>
              <w:t xml:space="preserve">();        //2 </w:t>
            </w:r>
            <w:proofErr w:type="spellStart"/>
            <w:r w:rsidRPr="00DA5B2F">
              <w:rPr>
                <w:rFonts w:ascii="inherit" w:eastAsia="Times New Roman" w:hAnsi="inherit" w:cs="Times New Roman"/>
                <w:color w:val="000000"/>
                <w:sz w:val="20"/>
              </w:rPr>
              <w:t>testFunction</w:t>
            </w:r>
            <w:proofErr w:type="spellEnd"/>
            <w:r w:rsidRPr="00DA5B2F">
              <w:rPr>
                <w:rFonts w:ascii="inherit" w:eastAsia="Times New Roman" w:hAnsi="inherit" w:cs="Times New Roman"/>
                <w:color w:val="000000"/>
                <w:sz w:val="20"/>
              </w:rPr>
              <w:t>();        //3 ?--&gt;</w:t>
            </w:r>
          </w:p>
        </w:tc>
      </w:tr>
    </w:tbl>
    <w:p w:rsidR="00DA5B2F" w:rsidRPr="00DA5B2F" w:rsidRDefault="00DA5B2F" w:rsidP="00DA5B2F">
      <w:pPr>
        <w:shd w:val="clear" w:color="auto" w:fill="FFFFFF"/>
        <w:spacing w:before="204" w:after="204" w:line="240" w:lineRule="auto"/>
        <w:textAlignment w:val="baseline"/>
        <w:rPr>
          <w:ins w:id="430" w:author="Unknown"/>
          <w:rFonts w:ascii="Helvetica" w:eastAsia="Times New Roman" w:hAnsi="Helvetica" w:cs="Helvetica"/>
          <w:color w:val="666666"/>
          <w:sz w:val="23"/>
          <w:szCs w:val="23"/>
        </w:rPr>
      </w:pPr>
      <w:ins w:id="431" w:author="Unknown">
        <w:r w:rsidRPr="00DA5B2F">
          <w:rPr>
            <w:rFonts w:ascii="Helvetica" w:eastAsia="Times New Roman" w:hAnsi="Helvetica" w:cs="Helvetica"/>
            <w:color w:val="666666"/>
            <w:sz w:val="23"/>
            <w:szCs w:val="23"/>
          </w:rPr>
          <w:t> </w:t>
        </w:r>
      </w:ins>
    </w:p>
    <w:p w:rsidR="00DA5B2F" w:rsidRPr="00DA5B2F" w:rsidRDefault="00DA5B2F" w:rsidP="00DA5B2F">
      <w:pPr>
        <w:shd w:val="clear" w:color="auto" w:fill="FFFFFF"/>
        <w:spacing w:after="0" w:line="240" w:lineRule="auto"/>
        <w:textAlignment w:val="baseline"/>
        <w:rPr>
          <w:ins w:id="432" w:author="Unknown"/>
          <w:rFonts w:ascii="Helvetica" w:eastAsia="Times New Roman" w:hAnsi="Helvetica" w:cs="Helvetica"/>
          <w:color w:val="666666"/>
          <w:sz w:val="23"/>
          <w:szCs w:val="23"/>
        </w:rPr>
      </w:pPr>
      <w:ins w:id="433" w:author="Unknown">
        <w:r w:rsidRPr="00DA5B2F">
          <w:rPr>
            <w:rFonts w:ascii="inherit" w:eastAsia="Times New Roman" w:hAnsi="inherit" w:cs="Helvetica"/>
            <w:b/>
            <w:bCs/>
            <w:color w:val="000000"/>
            <w:sz w:val="23"/>
          </w:rPr>
          <w:t>47) How can we define a variable accessible in functions of a PHP script?</w:t>
        </w:r>
      </w:ins>
    </w:p>
    <w:p w:rsidR="00DA5B2F" w:rsidRPr="00DA5B2F" w:rsidRDefault="00DA5B2F" w:rsidP="00DA5B2F">
      <w:pPr>
        <w:shd w:val="clear" w:color="auto" w:fill="FFFFFF"/>
        <w:spacing w:before="204" w:after="204" w:line="240" w:lineRule="auto"/>
        <w:textAlignment w:val="baseline"/>
        <w:rPr>
          <w:ins w:id="434" w:author="Unknown"/>
          <w:rFonts w:ascii="Helvetica" w:eastAsia="Times New Roman" w:hAnsi="Helvetica" w:cs="Helvetica"/>
          <w:color w:val="666666"/>
          <w:sz w:val="23"/>
          <w:szCs w:val="23"/>
        </w:rPr>
      </w:pPr>
      <w:ins w:id="435" w:author="Unknown">
        <w:r w:rsidRPr="00DA5B2F">
          <w:rPr>
            <w:rFonts w:ascii="Helvetica" w:eastAsia="Times New Roman" w:hAnsi="Helvetica" w:cs="Helvetica"/>
            <w:color w:val="666666"/>
            <w:sz w:val="23"/>
            <w:szCs w:val="23"/>
          </w:rPr>
          <w:t>This feature is possible using the global keyword.</w:t>
        </w:r>
      </w:ins>
    </w:p>
    <w:p w:rsidR="00DA5B2F" w:rsidRPr="00DA5B2F" w:rsidRDefault="00DA5B2F" w:rsidP="00DA5B2F">
      <w:pPr>
        <w:shd w:val="clear" w:color="auto" w:fill="FFFFFF"/>
        <w:spacing w:after="0" w:line="240" w:lineRule="auto"/>
        <w:textAlignment w:val="baseline"/>
        <w:rPr>
          <w:ins w:id="436" w:author="Unknown"/>
          <w:rFonts w:ascii="Helvetica" w:eastAsia="Times New Roman" w:hAnsi="Helvetica" w:cs="Helvetica"/>
          <w:color w:val="666666"/>
          <w:sz w:val="23"/>
          <w:szCs w:val="23"/>
        </w:rPr>
      </w:pPr>
      <w:ins w:id="437" w:author="Unknown">
        <w:r w:rsidRPr="00DA5B2F">
          <w:rPr>
            <w:rFonts w:ascii="inherit" w:eastAsia="Times New Roman" w:hAnsi="inherit" w:cs="Helvetica"/>
            <w:b/>
            <w:bCs/>
            <w:color w:val="000000"/>
            <w:sz w:val="23"/>
          </w:rPr>
          <w:t>48) How is it possible to return a value from a function?</w:t>
        </w:r>
      </w:ins>
    </w:p>
    <w:p w:rsidR="00DA5B2F" w:rsidRPr="00DA5B2F" w:rsidRDefault="00DA5B2F" w:rsidP="00DA5B2F">
      <w:pPr>
        <w:shd w:val="clear" w:color="auto" w:fill="FFFFFF"/>
        <w:spacing w:before="204" w:after="204" w:line="240" w:lineRule="auto"/>
        <w:textAlignment w:val="baseline"/>
        <w:rPr>
          <w:ins w:id="438" w:author="Unknown"/>
          <w:rFonts w:ascii="Helvetica" w:eastAsia="Times New Roman" w:hAnsi="Helvetica" w:cs="Helvetica"/>
          <w:color w:val="666666"/>
          <w:sz w:val="23"/>
          <w:szCs w:val="23"/>
        </w:rPr>
      </w:pPr>
      <w:ins w:id="439" w:author="Unknown">
        <w:r w:rsidRPr="00DA5B2F">
          <w:rPr>
            <w:rFonts w:ascii="Helvetica" w:eastAsia="Times New Roman" w:hAnsi="Helvetica" w:cs="Helvetica"/>
            <w:color w:val="666666"/>
            <w:sz w:val="23"/>
            <w:szCs w:val="23"/>
          </w:rPr>
          <w:t>A function returns a value using the instruction ‘return $value;</w:t>
        </w:r>
        <w:proofErr w:type="gramStart"/>
        <w:r w:rsidRPr="00DA5B2F">
          <w:rPr>
            <w:rFonts w:ascii="Helvetica" w:eastAsia="Times New Roman" w:hAnsi="Helvetica" w:cs="Helvetica"/>
            <w:color w:val="666666"/>
            <w:sz w:val="23"/>
            <w:szCs w:val="23"/>
          </w:rPr>
          <w:t>’.</w:t>
        </w:r>
        <w:proofErr w:type="gramEnd"/>
      </w:ins>
    </w:p>
    <w:p w:rsidR="00DA5B2F" w:rsidRPr="00DA5B2F" w:rsidRDefault="00DA5B2F" w:rsidP="00DA5B2F">
      <w:pPr>
        <w:shd w:val="clear" w:color="auto" w:fill="FFFFFF"/>
        <w:spacing w:after="0" w:line="240" w:lineRule="auto"/>
        <w:textAlignment w:val="baseline"/>
        <w:rPr>
          <w:ins w:id="440" w:author="Unknown"/>
          <w:rFonts w:ascii="Helvetica" w:eastAsia="Times New Roman" w:hAnsi="Helvetica" w:cs="Helvetica"/>
          <w:color w:val="666666"/>
          <w:sz w:val="23"/>
          <w:szCs w:val="23"/>
        </w:rPr>
      </w:pPr>
      <w:ins w:id="441" w:author="Unknown">
        <w:r w:rsidRPr="00DA5B2F">
          <w:rPr>
            <w:rFonts w:ascii="inherit" w:eastAsia="Times New Roman" w:hAnsi="inherit" w:cs="Helvetica"/>
            <w:b/>
            <w:bCs/>
            <w:color w:val="000000"/>
            <w:sz w:val="23"/>
          </w:rPr>
          <w:t>49) What is the most convenient hashing method to be used to hash passwords?</w:t>
        </w:r>
      </w:ins>
    </w:p>
    <w:p w:rsidR="00DA5B2F" w:rsidRPr="00DA5B2F" w:rsidRDefault="00DA5B2F" w:rsidP="00DA5B2F">
      <w:pPr>
        <w:shd w:val="clear" w:color="auto" w:fill="FFFFFF"/>
        <w:spacing w:before="204" w:after="204" w:line="240" w:lineRule="auto"/>
        <w:textAlignment w:val="baseline"/>
        <w:rPr>
          <w:ins w:id="442" w:author="Unknown"/>
          <w:rFonts w:ascii="Helvetica" w:eastAsia="Times New Roman" w:hAnsi="Helvetica" w:cs="Helvetica"/>
          <w:color w:val="666666"/>
          <w:sz w:val="23"/>
          <w:szCs w:val="23"/>
        </w:rPr>
      </w:pPr>
      <w:ins w:id="443" w:author="Unknown">
        <w:r w:rsidRPr="00DA5B2F">
          <w:rPr>
            <w:rFonts w:ascii="Helvetica" w:eastAsia="Times New Roman" w:hAnsi="Helvetica" w:cs="Helvetica"/>
            <w:color w:val="666666"/>
            <w:sz w:val="23"/>
            <w:szCs w:val="23"/>
          </w:rPr>
          <w:t xml:space="preserve">It is preferable to use </w:t>
        </w:r>
        <w:proofErr w:type="gramStart"/>
        <w:r w:rsidRPr="00DA5B2F">
          <w:rPr>
            <w:rFonts w:ascii="Helvetica" w:eastAsia="Times New Roman" w:hAnsi="Helvetica" w:cs="Helvetica"/>
            <w:color w:val="666666"/>
            <w:sz w:val="23"/>
            <w:szCs w:val="23"/>
          </w:rPr>
          <w:t>crypt(</w:t>
        </w:r>
        <w:proofErr w:type="gramEnd"/>
        <w:r w:rsidRPr="00DA5B2F">
          <w:rPr>
            <w:rFonts w:ascii="Helvetica" w:eastAsia="Times New Roman" w:hAnsi="Helvetica" w:cs="Helvetica"/>
            <w:color w:val="666666"/>
            <w:sz w:val="23"/>
            <w:szCs w:val="23"/>
          </w:rPr>
          <w:t xml:space="preserve">) which natively supports several hashing algorithms or the function hash() which supports more variants than crypt() rather than using the common hashing algorithms such as md5, sha1 or sha256 because they are conceived to be fast. </w:t>
        </w:r>
        <w:proofErr w:type="gramStart"/>
        <w:r w:rsidRPr="00DA5B2F">
          <w:rPr>
            <w:rFonts w:ascii="Helvetica" w:eastAsia="Times New Roman" w:hAnsi="Helvetica" w:cs="Helvetica"/>
            <w:color w:val="666666"/>
            <w:sz w:val="23"/>
            <w:szCs w:val="23"/>
          </w:rPr>
          <w:t>hence</w:t>
        </w:r>
        <w:proofErr w:type="gramEnd"/>
        <w:r w:rsidRPr="00DA5B2F">
          <w:rPr>
            <w:rFonts w:ascii="Helvetica" w:eastAsia="Times New Roman" w:hAnsi="Helvetica" w:cs="Helvetica"/>
            <w:color w:val="666666"/>
            <w:sz w:val="23"/>
            <w:szCs w:val="23"/>
          </w:rPr>
          <w:t>, hashing passwords with these algorithms can vulnerability.</w:t>
        </w:r>
      </w:ins>
    </w:p>
    <w:p w:rsidR="00DA5B2F" w:rsidRPr="00DA5B2F" w:rsidRDefault="00DA5B2F" w:rsidP="00DA5B2F">
      <w:pPr>
        <w:shd w:val="clear" w:color="auto" w:fill="FFFFFF"/>
        <w:spacing w:after="0" w:line="240" w:lineRule="auto"/>
        <w:textAlignment w:val="baseline"/>
        <w:rPr>
          <w:ins w:id="444" w:author="Unknown"/>
          <w:rFonts w:ascii="Helvetica" w:eastAsia="Times New Roman" w:hAnsi="Helvetica" w:cs="Helvetica"/>
          <w:color w:val="666666"/>
          <w:sz w:val="23"/>
          <w:szCs w:val="23"/>
        </w:rPr>
      </w:pPr>
      <w:ins w:id="445" w:author="Unknown">
        <w:r w:rsidRPr="00DA5B2F">
          <w:rPr>
            <w:rFonts w:ascii="inherit" w:eastAsia="Times New Roman" w:hAnsi="inherit" w:cs="Helvetica"/>
            <w:b/>
            <w:bCs/>
            <w:color w:val="000000"/>
            <w:sz w:val="23"/>
          </w:rPr>
          <w:t xml:space="preserve">50) Which cryptographic extension </w:t>
        </w:r>
        <w:proofErr w:type="gramStart"/>
        <w:r w:rsidRPr="00DA5B2F">
          <w:rPr>
            <w:rFonts w:ascii="inherit" w:eastAsia="Times New Roman" w:hAnsi="inherit" w:cs="Helvetica"/>
            <w:b/>
            <w:bCs/>
            <w:color w:val="000000"/>
            <w:sz w:val="23"/>
          </w:rPr>
          <w:t>provide</w:t>
        </w:r>
        <w:proofErr w:type="gramEnd"/>
        <w:r w:rsidRPr="00DA5B2F">
          <w:rPr>
            <w:rFonts w:ascii="inherit" w:eastAsia="Times New Roman" w:hAnsi="inherit" w:cs="Helvetica"/>
            <w:b/>
            <w:bCs/>
            <w:color w:val="000000"/>
            <w:sz w:val="23"/>
          </w:rPr>
          <w:t xml:space="preserve"> generation and verification of digital signatures?</w:t>
        </w:r>
      </w:ins>
    </w:p>
    <w:p w:rsidR="00DA5B2F" w:rsidRPr="00DA5B2F" w:rsidRDefault="00DA5B2F" w:rsidP="00DA5B2F">
      <w:pPr>
        <w:shd w:val="clear" w:color="auto" w:fill="FFFFFF"/>
        <w:spacing w:before="204" w:after="204" w:line="240" w:lineRule="auto"/>
        <w:textAlignment w:val="baseline"/>
        <w:rPr>
          <w:ins w:id="446" w:author="Unknown"/>
          <w:rFonts w:ascii="Helvetica" w:eastAsia="Times New Roman" w:hAnsi="Helvetica" w:cs="Helvetica"/>
          <w:color w:val="666666"/>
          <w:sz w:val="23"/>
          <w:szCs w:val="23"/>
        </w:rPr>
      </w:pPr>
      <w:ins w:id="447" w:author="Unknown">
        <w:r w:rsidRPr="00DA5B2F">
          <w:rPr>
            <w:rFonts w:ascii="Helvetica" w:eastAsia="Times New Roman" w:hAnsi="Helvetica" w:cs="Helvetica"/>
            <w:color w:val="666666"/>
            <w:sz w:val="23"/>
            <w:szCs w:val="23"/>
          </w:rPr>
          <w:t>The PHP-</w:t>
        </w:r>
        <w:proofErr w:type="spellStart"/>
        <w:r w:rsidRPr="00DA5B2F">
          <w:rPr>
            <w:rFonts w:ascii="Helvetica" w:eastAsia="Times New Roman" w:hAnsi="Helvetica" w:cs="Helvetica"/>
            <w:color w:val="666666"/>
            <w:sz w:val="23"/>
            <w:szCs w:val="23"/>
          </w:rPr>
          <w:t>openssl</w:t>
        </w:r>
        <w:proofErr w:type="spellEnd"/>
        <w:r w:rsidRPr="00DA5B2F">
          <w:rPr>
            <w:rFonts w:ascii="Helvetica" w:eastAsia="Times New Roman" w:hAnsi="Helvetica" w:cs="Helvetica"/>
            <w:color w:val="666666"/>
            <w:sz w:val="23"/>
            <w:szCs w:val="23"/>
          </w:rPr>
          <w:t xml:space="preserve"> extension provides several cryptographic operations including generation and verification of digital signatures.</w:t>
        </w:r>
      </w:ins>
    </w:p>
    <w:p w:rsidR="00DA5B2F" w:rsidRPr="00DA5B2F" w:rsidRDefault="00DA5B2F" w:rsidP="00DA5B2F">
      <w:pPr>
        <w:shd w:val="clear" w:color="auto" w:fill="FFFFFF"/>
        <w:spacing w:after="0" w:line="240" w:lineRule="auto"/>
        <w:textAlignment w:val="baseline"/>
        <w:rPr>
          <w:ins w:id="448" w:author="Unknown"/>
          <w:rFonts w:ascii="Helvetica" w:eastAsia="Times New Roman" w:hAnsi="Helvetica" w:cs="Helvetica"/>
          <w:color w:val="666666"/>
          <w:sz w:val="23"/>
          <w:szCs w:val="23"/>
        </w:rPr>
      </w:pPr>
      <w:ins w:id="449" w:author="Unknown">
        <w:r w:rsidRPr="00DA5B2F">
          <w:rPr>
            <w:rFonts w:ascii="inherit" w:eastAsia="Times New Roman" w:hAnsi="inherit" w:cs="Helvetica"/>
            <w:b/>
            <w:bCs/>
            <w:color w:val="000000"/>
            <w:sz w:val="23"/>
          </w:rPr>
          <w:t>51) How a constant is defined in a PHP script?</w:t>
        </w:r>
      </w:ins>
    </w:p>
    <w:p w:rsidR="00DA5B2F" w:rsidRPr="00DA5B2F" w:rsidRDefault="00DA5B2F" w:rsidP="00DA5B2F">
      <w:pPr>
        <w:shd w:val="clear" w:color="auto" w:fill="FFFFFF"/>
        <w:spacing w:before="204" w:after="204" w:line="240" w:lineRule="auto"/>
        <w:textAlignment w:val="baseline"/>
        <w:rPr>
          <w:ins w:id="450" w:author="Unknown"/>
          <w:rFonts w:ascii="Helvetica" w:eastAsia="Times New Roman" w:hAnsi="Helvetica" w:cs="Helvetica"/>
          <w:color w:val="666666"/>
          <w:sz w:val="23"/>
          <w:szCs w:val="23"/>
        </w:rPr>
      </w:pPr>
      <w:ins w:id="451" w:author="Unknown">
        <w:r w:rsidRPr="00DA5B2F">
          <w:rPr>
            <w:rFonts w:ascii="Helvetica" w:eastAsia="Times New Roman" w:hAnsi="Helvetica" w:cs="Helvetica"/>
            <w:color w:val="666666"/>
            <w:sz w:val="23"/>
            <w:szCs w:val="23"/>
          </w:rPr>
          <w:t xml:space="preserve">The </w:t>
        </w:r>
        <w:proofErr w:type="gramStart"/>
        <w:r w:rsidRPr="00DA5B2F">
          <w:rPr>
            <w:rFonts w:ascii="Helvetica" w:eastAsia="Times New Roman" w:hAnsi="Helvetica" w:cs="Helvetica"/>
            <w:color w:val="666666"/>
            <w:sz w:val="23"/>
            <w:szCs w:val="23"/>
          </w:rPr>
          <w:t>define(</w:t>
        </w:r>
        <w:proofErr w:type="gramEnd"/>
        <w:r w:rsidRPr="00DA5B2F">
          <w:rPr>
            <w:rFonts w:ascii="Helvetica" w:eastAsia="Times New Roman" w:hAnsi="Helvetica" w:cs="Helvetica"/>
            <w:color w:val="666666"/>
            <w:sz w:val="23"/>
            <w:szCs w:val="23"/>
          </w:rPr>
          <w:t>) directive lets us defining a constant as follows:</w:t>
        </w:r>
      </w:ins>
    </w:p>
    <w:p w:rsidR="00DA5B2F" w:rsidRPr="00DA5B2F" w:rsidRDefault="00DA5B2F" w:rsidP="00DA5B2F">
      <w:pPr>
        <w:shd w:val="clear" w:color="auto" w:fill="FFFFFF"/>
        <w:spacing w:before="204" w:after="204" w:line="240" w:lineRule="auto"/>
        <w:textAlignment w:val="baseline"/>
        <w:rPr>
          <w:ins w:id="452" w:author="Unknown"/>
          <w:rFonts w:ascii="Helvetica" w:eastAsia="Times New Roman" w:hAnsi="Helvetica" w:cs="Helvetica"/>
          <w:color w:val="666666"/>
          <w:sz w:val="23"/>
          <w:szCs w:val="23"/>
        </w:rPr>
      </w:pPr>
      <w:proofErr w:type="gramStart"/>
      <w:ins w:id="453" w:author="Unknown">
        <w:r w:rsidRPr="00DA5B2F">
          <w:rPr>
            <w:rFonts w:ascii="Helvetica" w:eastAsia="Times New Roman" w:hAnsi="Helvetica" w:cs="Helvetica"/>
            <w:color w:val="666666"/>
            <w:sz w:val="23"/>
            <w:szCs w:val="23"/>
          </w:rPr>
          <w:t>define</w:t>
        </w:r>
        <w:proofErr w:type="gramEnd"/>
        <w:r w:rsidRPr="00DA5B2F">
          <w:rPr>
            <w:rFonts w:ascii="Helvetica" w:eastAsia="Times New Roman" w:hAnsi="Helvetica" w:cs="Helvetica"/>
            <w:color w:val="666666"/>
            <w:sz w:val="23"/>
            <w:szCs w:val="23"/>
          </w:rPr>
          <w:t xml:space="preserve"> (“ACONSTANT”, 123);</w:t>
        </w:r>
      </w:ins>
    </w:p>
    <w:p w:rsidR="00DA5B2F" w:rsidRPr="00DA5B2F" w:rsidRDefault="00DA5B2F" w:rsidP="00DA5B2F">
      <w:pPr>
        <w:shd w:val="clear" w:color="auto" w:fill="FFFFFF"/>
        <w:spacing w:after="0" w:line="240" w:lineRule="auto"/>
        <w:textAlignment w:val="baseline"/>
        <w:rPr>
          <w:ins w:id="454" w:author="Unknown"/>
          <w:rFonts w:ascii="Helvetica" w:eastAsia="Times New Roman" w:hAnsi="Helvetica" w:cs="Helvetica"/>
          <w:color w:val="666666"/>
          <w:sz w:val="23"/>
          <w:szCs w:val="23"/>
        </w:rPr>
      </w:pPr>
      <w:ins w:id="455" w:author="Unknown">
        <w:r w:rsidRPr="00DA5B2F">
          <w:rPr>
            <w:rFonts w:ascii="inherit" w:eastAsia="Times New Roman" w:hAnsi="inherit" w:cs="Helvetica"/>
            <w:b/>
            <w:bCs/>
            <w:color w:val="000000"/>
            <w:sz w:val="23"/>
          </w:rPr>
          <w:t>52) How can you pass a variable by reference?</w:t>
        </w:r>
      </w:ins>
    </w:p>
    <w:p w:rsidR="00DA5B2F" w:rsidRPr="00DA5B2F" w:rsidRDefault="00DA5B2F" w:rsidP="00DA5B2F">
      <w:pPr>
        <w:shd w:val="clear" w:color="auto" w:fill="FFFFFF"/>
        <w:spacing w:before="204" w:after="204" w:line="240" w:lineRule="auto"/>
        <w:textAlignment w:val="baseline"/>
        <w:rPr>
          <w:ins w:id="456" w:author="Unknown"/>
          <w:rFonts w:ascii="Helvetica" w:eastAsia="Times New Roman" w:hAnsi="Helvetica" w:cs="Helvetica"/>
          <w:color w:val="666666"/>
          <w:sz w:val="23"/>
          <w:szCs w:val="23"/>
        </w:rPr>
      </w:pPr>
      <w:ins w:id="457" w:author="Unknown">
        <w:r w:rsidRPr="00DA5B2F">
          <w:rPr>
            <w:rFonts w:ascii="Helvetica" w:eastAsia="Times New Roman" w:hAnsi="Helvetica" w:cs="Helvetica"/>
            <w:color w:val="666666"/>
            <w:sz w:val="23"/>
            <w:szCs w:val="23"/>
          </w:rPr>
          <w:t>To be able to pass a variable by reference, we use an ampersand in front of it, as follows $var1 = &amp;$var2</w:t>
        </w:r>
      </w:ins>
    </w:p>
    <w:p w:rsidR="00DA5B2F" w:rsidRPr="00DA5B2F" w:rsidRDefault="00DA5B2F" w:rsidP="00DA5B2F">
      <w:pPr>
        <w:shd w:val="clear" w:color="auto" w:fill="FFFFFF"/>
        <w:spacing w:after="0" w:line="240" w:lineRule="auto"/>
        <w:textAlignment w:val="baseline"/>
        <w:rPr>
          <w:ins w:id="458" w:author="Unknown"/>
          <w:rFonts w:ascii="Helvetica" w:eastAsia="Times New Roman" w:hAnsi="Helvetica" w:cs="Helvetica"/>
          <w:color w:val="666666"/>
          <w:sz w:val="23"/>
          <w:szCs w:val="23"/>
        </w:rPr>
      </w:pPr>
      <w:ins w:id="459" w:author="Unknown">
        <w:r w:rsidRPr="00DA5B2F">
          <w:rPr>
            <w:rFonts w:ascii="inherit" w:eastAsia="Times New Roman" w:hAnsi="inherit" w:cs="Helvetica"/>
            <w:b/>
            <w:bCs/>
            <w:color w:val="000000"/>
            <w:sz w:val="23"/>
          </w:rPr>
          <w:t>53) Will a comparison of an integer 12 and a string “13” work in PHP?</w:t>
        </w:r>
      </w:ins>
    </w:p>
    <w:p w:rsidR="00DA5B2F" w:rsidRPr="00DA5B2F" w:rsidRDefault="00DA5B2F" w:rsidP="00DA5B2F">
      <w:pPr>
        <w:shd w:val="clear" w:color="auto" w:fill="FFFFFF"/>
        <w:spacing w:before="204" w:after="204" w:line="240" w:lineRule="auto"/>
        <w:textAlignment w:val="baseline"/>
        <w:rPr>
          <w:ins w:id="460" w:author="Unknown"/>
          <w:rFonts w:ascii="Helvetica" w:eastAsia="Times New Roman" w:hAnsi="Helvetica" w:cs="Helvetica"/>
          <w:color w:val="666666"/>
          <w:sz w:val="23"/>
          <w:szCs w:val="23"/>
        </w:rPr>
      </w:pPr>
      <w:ins w:id="461" w:author="Unknown">
        <w:r w:rsidRPr="00DA5B2F">
          <w:rPr>
            <w:rFonts w:ascii="Helvetica" w:eastAsia="Times New Roman" w:hAnsi="Helvetica" w:cs="Helvetica"/>
            <w:color w:val="666666"/>
            <w:sz w:val="23"/>
            <w:szCs w:val="23"/>
          </w:rPr>
          <w:t>“13” and 12 can be compared in PHP since it casts everything to the integer type.</w:t>
        </w:r>
      </w:ins>
    </w:p>
    <w:p w:rsidR="00DA5B2F" w:rsidRPr="00DA5B2F" w:rsidRDefault="00DA5B2F" w:rsidP="00DA5B2F">
      <w:pPr>
        <w:shd w:val="clear" w:color="auto" w:fill="FFFFFF"/>
        <w:spacing w:after="0" w:line="240" w:lineRule="auto"/>
        <w:textAlignment w:val="baseline"/>
        <w:rPr>
          <w:ins w:id="462" w:author="Unknown"/>
          <w:rFonts w:ascii="Helvetica" w:eastAsia="Times New Roman" w:hAnsi="Helvetica" w:cs="Helvetica"/>
          <w:color w:val="666666"/>
          <w:sz w:val="23"/>
          <w:szCs w:val="23"/>
        </w:rPr>
      </w:pPr>
      <w:ins w:id="463" w:author="Unknown">
        <w:r w:rsidRPr="00DA5B2F">
          <w:rPr>
            <w:rFonts w:ascii="inherit" w:eastAsia="Times New Roman" w:hAnsi="inherit" w:cs="Helvetica"/>
            <w:b/>
            <w:bCs/>
            <w:color w:val="000000"/>
            <w:sz w:val="23"/>
          </w:rPr>
          <w:t>54) How is it possible to cast types in PHP?</w:t>
        </w:r>
      </w:ins>
    </w:p>
    <w:p w:rsidR="00DA5B2F" w:rsidRPr="00DA5B2F" w:rsidRDefault="00DA5B2F" w:rsidP="00DA5B2F">
      <w:pPr>
        <w:shd w:val="clear" w:color="auto" w:fill="FFFFFF"/>
        <w:spacing w:before="204" w:after="204" w:line="240" w:lineRule="auto"/>
        <w:textAlignment w:val="baseline"/>
        <w:rPr>
          <w:ins w:id="464" w:author="Unknown"/>
          <w:rFonts w:ascii="Helvetica" w:eastAsia="Times New Roman" w:hAnsi="Helvetica" w:cs="Helvetica"/>
          <w:color w:val="666666"/>
          <w:sz w:val="23"/>
          <w:szCs w:val="23"/>
        </w:rPr>
      </w:pPr>
      <w:ins w:id="465" w:author="Unknown">
        <w:r w:rsidRPr="00DA5B2F">
          <w:rPr>
            <w:rFonts w:ascii="Helvetica" w:eastAsia="Times New Roman" w:hAnsi="Helvetica" w:cs="Helvetica"/>
            <w:color w:val="666666"/>
            <w:sz w:val="23"/>
            <w:szCs w:val="23"/>
          </w:rPr>
          <w:t xml:space="preserve">The </w:t>
        </w:r>
        <w:proofErr w:type="gramStart"/>
        <w:r w:rsidRPr="00DA5B2F">
          <w:rPr>
            <w:rFonts w:ascii="Helvetica" w:eastAsia="Times New Roman" w:hAnsi="Helvetica" w:cs="Helvetica"/>
            <w:color w:val="666666"/>
            <w:sz w:val="23"/>
            <w:szCs w:val="23"/>
          </w:rPr>
          <w:t>name of the output type have</w:t>
        </w:r>
        <w:proofErr w:type="gramEnd"/>
        <w:r w:rsidRPr="00DA5B2F">
          <w:rPr>
            <w:rFonts w:ascii="Helvetica" w:eastAsia="Times New Roman" w:hAnsi="Helvetica" w:cs="Helvetica"/>
            <w:color w:val="666666"/>
            <w:sz w:val="23"/>
            <w:szCs w:val="23"/>
          </w:rPr>
          <w:t xml:space="preserve"> to be specified in parentheses before the variable which is to be cast as follows:</w:t>
        </w:r>
      </w:ins>
    </w:p>
    <w:p w:rsidR="00DA5B2F" w:rsidRPr="00DA5B2F" w:rsidRDefault="00DA5B2F" w:rsidP="00DA5B2F">
      <w:pPr>
        <w:shd w:val="clear" w:color="auto" w:fill="FFFFFF"/>
        <w:spacing w:before="204" w:after="204" w:line="240" w:lineRule="auto"/>
        <w:textAlignment w:val="baseline"/>
        <w:rPr>
          <w:ins w:id="466" w:author="Unknown"/>
          <w:rFonts w:ascii="Helvetica" w:eastAsia="Times New Roman" w:hAnsi="Helvetica" w:cs="Helvetica"/>
          <w:color w:val="666666"/>
          <w:sz w:val="23"/>
          <w:szCs w:val="23"/>
        </w:rPr>
      </w:pPr>
      <w:ins w:id="467" w:author="Unknown">
        <w:r w:rsidRPr="00DA5B2F">
          <w:rPr>
            <w:rFonts w:ascii="Helvetica" w:eastAsia="Times New Roman" w:hAnsi="Helvetica" w:cs="Helvetica"/>
            <w:color w:val="666666"/>
            <w:sz w:val="23"/>
            <w:szCs w:val="23"/>
          </w:rPr>
          <w:t>* (</w:t>
        </w:r>
        <w:proofErr w:type="spellStart"/>
        <w:r w:rsidRPr="00DA5B2F">
          <w:rPr>
            <w:rFonts w:ascii="Helvetica" w:eastAsia="Times New Roman" w:hAnsi="Helvetica" w:cs="Helvetica"/>
            <w:color w:val="666666"/>
            <w:sz w:val="23"/>
            <w:szCs w:val="23"/>
          </w:rPr>
          <w:t>int</w:t>
        </w:r>
        <w:proofErr w:type="spellEnd"/>
        <w:r w:rsidRPr="00DA5B2F">
          <w:rPr>
            <w:rFonts w:ascii="Helvetica" w:eastAsia="Times New Roman" w:hAnsi="Helvetica" w:cs="Helvetica"/>
            <w:color w:val="666666"/>
            <w:sz w:val="23"/>
            <w:szCs w:val="23"/>
          </w:rPr>
          <w:t>), (integer) – cast to integer</w:t>
        </w:r>
      </w:ins>
    </w:p>
    <w:p w:rsidR="00DA5B2F" w:rsidRPr="00DA5B2F" w:rsidRDefault="00DA5B2F" w:rsidP="00DA5B2F">
      <w:pPr>
        <w:shd w:val="clear" w:color="auto" w:fill="FFFFFF"/>
        <w:spacing w:before="204" w:after="204" w:line="240" w:lineRule="auto"/>
        <w:textAlignment w:val="baseline"/>
        <w:rPr>
          <w:ins w:id="468" w:author="Unknown"/>
          <w:rFonts w:ascii="Helvetica" w:eastAsia="Times New Roman" w:hAnsi="Helvetica" w:cs="Helvetica"/>
          <w:color w:val="666666"/>
          <w:sz w:val="23"/>
          <w:szCs w:val="23"/>
        </w:rPr>
      </w:pPr>
      <w:ins w:id="469" w:author="Unknown">
        <w:r w:rsidRPr="00DA5B2F">
          <w:rPr>
            <w:rFonts w:ascii="Helvetica" w:eastAsia="Times New Roman" w:hAnsi="Helvetica" w:cs="Helvetica"/>
            <w:color w:val="666666"/>
            <w:sz w:val="23"/>
            <w:szCs w:val="23"/>
          </w:rPr>
          <w:lastRenderedPageBreak/>
          <w:t>* (</w:t>
        </w:r>
        <w:proofErr w:type="spellStart"/>
        <w:r w:rsidRPr="00DA5B2F">
          <w:rPr>
            <w:rFonts w:ascii="Helvetica" w:eastAsia="Times New Roman" w:hAnsi="Helvetica" w:cs="Helvetica"/>
            <w:color w:val="666666"/>
            <w:sz w:val="23"/>
            <w:szCs w:val="23"/>
          </w:rPr>
          <w:t>bool</w:t>
        </w:r>
        <w:proofErr w:type="spellEnd"/>
        <w:r w:rsidRPr="00DA5B2F">
          <w:rPr>
            <w:rFonts w:ascii="Helvetica" w:eastAsia="Times New Roman" w:hAnsi="Helvetica" w:cs="Helvetica"/>
            <w:color w:val="666666"/>
            <w:sz w:val="23"/>
            <w:szCs w:val="23"/>
          </w:rPr>
          <w:t>), (</w:t>
        </w:r>
        <w:proofErr w:type="spellStart"/>
        <w:proofErr w:type="gramStart"/>
        <w:r w:rsidRPr="00DA5B2F">
          <w:rPr>
            <w:rFonts w:ascii="Helvetica" w:eastAsia="Times New Roman" w:hAnsi="Helvetica" w:cs="Helvetica"/>
            <w:color w:val="666666"/>
            <w:sz w:val="23"/>
            <w:szCs w:val="23"/>
          </w:rPr>
          <w:t>boolean</w:t>
        </w:r>
        <w:proofErr w:type="spellEnd"/>
        <w:proofErr w:type="gramEnd"/>
        <w:r w:rsidRPr="00DA5B2F">
          <w:rPr>
            <w:rFonts w:ascii="Helvetica" w:eastAsia="Times New Roman" w:hAnsi="Helvetica" w:cs="Helvetica"/>
            <w:color w:val="666666"/>
            <w:sz w:val="23"/>
            <w:szCs w:val="23"/>
          </w:rPr>
          <w:t xml:space="preserve">) – cast to </w:t>
        </w:r>
        <w:proofErr w:type="spellStart"/>
        <w:r w:rsidRPr="00DA5B2F">
          <w:rPr>
            <w:rFonts w:ascii="Helvetica" w:eastAsia="Times New Roman" w:hAnsi="Helvetica" w:cs="Helvetica"/>
            <w:color w:val="666666"/>
            <w:sz w:val="23"/>
            <w:szCs w:val="23"/>
          </w:rPr>
          <w:t>boolean</w:t>
        </w:r>
        <w:proofErr w:type="spellEnd"/>
      </w:ins>
    </w:p>
    <w:p w:rsidR="00DA5B2F" w:rsidRPr="00DA5B2F" w:rsidRDefault="00DA5B2F" w:rsidP="00DA5B2F">
      <w:pPr>
        <w:shd w:val="clear" w:color="auto" w:fill="FFFFFF"/>
        <w:spacing w:before="204" w:after="204" w:line="240" w:lineRule="auto"/>
        <w:textAlignment w:val="baseline"/>
        <w:rPr>
          <w:ins w:id="470" w:author="Unknown"/>
          <w:rFonts w:ascii="Helvetica" w:eastAsia="Times New Roman" w:hAnsi="Helvetica" w:cs="Helvetica"/>
          <w:color w:val="666666"/>
          <w:sz w:val="23"/>
          <w:szCs w:val="23"/>
        </w:rPr>
      </w:pPr>
      <w:ins w:id="471" w:author="Unknown">
        <w:r w:rsidRPr="00DA5B2F">
          <w:rPr>
            <w:rFonts w:ascii="Helvetica" w:eastAsia="Times New Roman" w:hAnsi="Helvetica" w:cs="Helvetica"/>
            <w:color w:val="666666"/>
            <w:sz w:val="23"/>
            <w:szCs w:val="23"/>
          </w:rPr>
          <w:t>* (float), (double), (real) – cast to float</w:t>
        </w:r>
      </w:ins>
    </w:p>
    <w:p w:rsidR="00DA5B2F" w:rsidRPr="00DA5B2F" w:rsidRDefault="00DA5B2F" w:rsidP="00DA5B2F">
      <w:pPr>
        <w:shd w:val="clear" w:color="auto" w:fill="FFFFFF"/>
        <w:spacing w:before="204" w:after="204" w:line="240" w:lineRule="auto"/>
        <w:textAlignment w:val="baseline"/>
        <w:rPr>
          <w:ins w:id="472" w:author="Unknown"/>
          <w:rFonts w:ascii="Helvetica" w:eastAsia="Times New Roman" w:hAnsi="Helvetica" w:cs="Helvetica"/>
          <w:color w:val="666666"/>
          <w:sz w:val="23"/>
          <w:szCs w:val="23"/>
        </w:rPr>
      </w:pPr>
      <w:ins w:id="473" w:author="Unknown">
        <w:r w:rsidRPr="00DA5B2F">
          <w:rPr>
            <w:rFonts w:ascii="Helvetica" w:eastAsia="Times New Roman" w:hAnsi="Helvetica" w:cs="Helvetica"/>
            <w:color w:val="666666"/>
            <w:sz w:val="23"/>
            <w:szCs w:val="23"/>
          </w:rPr>
          <w:t>* (string) – cast to string</w:t>
        </w:r>
      </w:ins>
    </w:p>
    <w:p w:rsidR="00DA5B2F" w:rsidRPr="00DA5B2F" w:rsidRDefault="00DA5B2F" w:rsidP="00DA5B2F">
      <w:pPr>
        <w:shd w:val="clear" w:color="auto" w:fill="FFFFFF"/>
        <w:spacing w:before="204" w:after="204" w:line="240" w:lineRule="auto"/>
        <w:textAlignment w:val="baseline"/>
        <w:rPr>
          <w:ins w:id="474" w:author="Unknown"/>
          <w:rFonts w:ascii="Helvetica" w:eastAsia="Times New Roman" w:hAnsi="Helvetica" w:cs="Helvetica"/>
          <w:color w:val="666666"/>
          <w:sz w:val="23"/>
          <w:szCs w:val="23"/>
        </w:rPr>
      </w:pPr>
      <w:ins w:id="475" w:author="Unknown">
        <w:r w:rsidRPr="00DA5B2F">
          <w:rPr>
            <w:rFonts w:ascii="Helvetica" w:eastAsia="Times New Roman" w:hAnsi="Helvetica" w:cs="Helvetica"/>
            <w:color w:val="666666"/>
            <w:sz w:val="23"/>
            <w:szCs w:val="23"/>
          </w:rPr>
          <w:t>* (array) – cast to array</w:t>
        </w:r>
      </w:ins>
    </w:p>
    <w:p w:rsidR="00DA5B2F" w:rsidRPr="00DA5B2F" w:rsidRDefault="00DA5B2F" w:rsidP="00DA5B2F">
      <w:pPr>
        <w:shd w:val="clear" w:color="auto" w:fill="FFFFFF"/>
        <w:spacing w:before="204" w:after="204" w:line="240" w:lineRule="auto"/>
        <w:textAlignment w:val="baseline"/>
        <w:rPr>
          <w:ins w:id="476" w:author="Unknown"/>
          <w:rFonts w:ascii="Helvetica" w:eastAsia="Times New Roman" w:hAnsi="Helvetica" w:cs="Helvetica"/>
          <w:color w:val="666666"/>
          <w:sz w:val="23"/>
          <w:szCs w:val="23"/>
        </w:rPr>
      </w:pPr>
      <w:ins w:id="477" w:author="Unknown">
        <w:r w:rsidRPr="00DA5B2F">
          <w:rPr>
            <w:rFonts w:ascii="Helvetica" w:eastAsia="Times New Roman" w:hAnsi="Helvetica" w:cs="Helvetica"/>
            <w:color w:val="666666"/>
            <w:sz w:val="23"/>
            <w:szCs w:val="23"/>
          </w:rPr>
          <w:t>* (object) – cast to object</w:t>
        </w:r>
      </w:ins>
    </w:p>
    <w:p w:rsidR="00DA5B2F" w:rsidRPr="00DA5B2F" w:rsidRDefault="00DA5B2F" w:rsidP="00DA5B2F">
      <w:pPr>
        <w:shd w:val="clear" w:color="auto" w:fill="FFFFFF"/>
        <w:spacing w:after="0" w:line="240" w:lineRule="auto"/>
        <w:textAlignment w:val="baseline"/>
        <w:rPr>
          <w:ins w:id="478" w:author="Unknown"/>
          <w:rFonts w:ascii="Helvetica" w:eastAsia="Times New Roman" w:hAnsi="Helvetica" w:cs="Helvetica"/>
          <w:color w:val="666666"/>
          <w:sz w:val="23"/>
          <w:szCs w:val="23"/>
        </w:rPr>
      </w:pPr>
      <w:ins w:id="479" w:author="Unknown">
        <w:r w:rsidRPr="00DA5B2F">
          <w:rPr>
            <w:rFonts w:ascii="inherit" w:eastAsia="Times New Roman" w:hAnsi="inherit" w:cs="Helvetica"/>
            <w:b/>
            <w:bCs/>
            <w:color w:val="000000"/>
            <w:sz w:val="23"/>
          </w:rPr>
          <w:t xml:space="preserve">55) When a conditional statement is ended with an </w:t>
        </w:r>
        <w:proofErr w:type="spellStart"/>
        <w:r w:rsidRPr="00DA5B2F">
          <w:rPr>
            <w:rFonts w:ascii="inherit" w:eastAsia="Times New Roman" w:hAnsi="inherit" w:cs="Helvetica"/>
            <w:b/>
            <w:bCs/>
            <w:color w:val="000000"/>
            <w:sz w:val="23"/>
          </w:rPr>
          <w:t>endif</w:t>
        </w:r>
        <w:proofErr w:type="spellEnd"/>
        <w:r w:rsidRPr="00DA5B2F">
          <w:rPr>
            <w:rFonts w:ascii="inherit" w:eastAsia="Times New Roman" w:hAnsi="inherit" w:cs="Helvetica"/>
            <w:b/>
            <w:bCs/>
            <w:color w:val="000000"/>
            <w:sz w:val="23"/>
          </w:rPr>
          <w:t>?</w:t>
        </w:r>
      </w:ins>
    </w:p>
    <w:p w:rsidR="00DA5B2F" w:rsidRPr="00DA5B2F" w:rsidRDefault="00DA5B2F" w:rsidP="00DA5B2F">
      <w:pPr>
        <w:shd w:val="clear" w:color="auto" w:fill="FFFFFF"/>
        <w:spacing w:before="204" w:after="204" w:line="240" w:lineRule="auto"/>
        <w:textAlignment w:val="baseline"/>
        <w:rPr>
          <w:ins w:id="480" w:author="Unknown"/>
          <w:rFonts w:ascii="Helvetica" w:eastAsia="Times New Roman" w:hAnsi="Helvetica" w:cs="Helvetica"/>
          <w:color w:val="666666"/>
          <w:sz w:val="23"/>
          <w:szCs w:val="23"/>
        </w:rPr>
      </w:pPr>
      <w:ins w:id="481" w:author="Unknown">
        <w:r w:rsidRPr="00DA5B2F">
          <w:rPr>
            <w:rFonts w:ascii="Helvetica" w:eastAsia="Times New Roman" w:hAnsi="Helvetica" w:cs="Helvetica"/>
            <w:color w:val="666666"/>
            <w:sz w:val="23"/>
            <w:szCs w:val="23"/>
          </w:rPr>
          <w:t xml:space="preserve">When the original if was followed </w:t>
        </w:r>
        <w:proofErr w:type="gramStart"/>
        <w:r w:rsidRPr="00DA5B2F">
          <w:rPr>
            <w:rFonts w:ascii="Helvetica" w:eastAsia="Times New Roman" w:hAnsi="Helvetica" w:cs="Helvetica"/>
            <w:color w:val="666666"/>
            <w:sz w:val="23"/>
            <w:szCs w:val="23"/>
          </w:rPr>
          <w:t>by :</w:t>
        </w:r>
        <w:proofErr w:type="gramEnd"/>
        <w:r w:rsidRPr="00DA5B2F">
          <w:rPr>
            <w:rFonts w:ascii="Helvetica" w:eastAsia="Times New Roman" w:hAnsi="Helvetica" w:cs="Helvetica"/>
            <w:color w:val="666666"/>
            <w:sz w:val="23"/>
            <w:szCs w:val="23"/>
          </w:rPr>
          <w:t xml:space="preserve"> and then the code block without braces.</w:t>
        </w:r>
      </w:ins>
    </w:p>
    <w:p w:rsidR="00DA5B2F" w:rsidRPr="00DA5B2F" w:rsidRDefault="00DA5B2F" w:rsidP="00DA5B2F">
      <w:pPr>
        <w:shd w:val="clear" w:color="auto" w:fill="FFFFFF"/>
        <w:spacing w:after="0" w:line="240" w:lineRule="auto"/>
        <w:textAlignment w:val="baseline"/>
        <w:rPr>
          <w:ins w:id="482" w:author="Unknown"/>
          <w:rFonts w:ascii="Helvetica" w:eastAsia="Times New Roman" w:hAnsi="Helvetica" w:cs="Helvetica"/>
          <w:color w:val="666666"/>
          <w:sz w:val="23"/>
          <w:szCs w:val="23"/>
        </w:rPr>
      </w:pPr>
      <w:ins w:id="483" w:author="Unknown">
        <w:r w:rsidRPr="00DA5B2F">
          <w:rPr>
            <w:rFonts w:ascii="inherit" w:eastAsia="Times New Roman" w:hAnsi="inherit" w:cs="Helvetica"/>
            <w:b/>
            <w:bCs/>
            <w:color w:val="000000"/>
            <w:sz w:val="23"/>
          </w:rPr>
          <w:t>56) How is the ternary conditional operator used in PHP?</w:t>
        </w:r>
      </w:ins>
    </w:p>
    <w:p w:rsidR="00DA5B2F" w:rsidRPr="00DA5B2F" w:rsidRDefault="00DA5B2F" w:rsidP="00DA5B2F">
      <w:pPr>
        <w:shd w:val="clear" w:color="auto" w:fill="FFFFFF"/>
        <w:spacing w:before="204" w:after="204" w:line="240" w:lineRule="auto"/>
        <w:textAlignment w:val="baseline"/>
        <w:rPr>
          <w:ins w:id="484" w:author="Unknown"/>
          <w:rFonts w:ascii="Helvetica" w:eastAsia="Times New Roman" w:hAnsi="Helvetica" w:cs="Helvetica"/>
          <w:color w:val="666666"/>
          <w:sz w:val="23"/>
          <w:szCs w:val="23"/>
        </w:rPr>
      </w:pPr>
      <w:ins w:id="485" w:author="Unknown">
        <w:r w:rsidRPr="00DA5B2F">
          <w:rPr>
            <w:rFonts w:ascii="Helvetica" w:eastAsia="Times New Roman" w:hAnsi="Helvetica" w:cs="Helvetica"/>
            <w:color w:val="666666"/>
            <w:sz w:val="23"/>
            <w:szCs w:val="23"/>
          </w:rPr>
          <w:t xml:space="preserve">It is composed of three expressions: a </w:t>
        </w:r>
        <w:proofErr w:type="gramStart"/>
        <w:r w:rsidRPr="00DA5B2F">
          <w:rPr>
            <w:rFonts w:ascii="Helvetica" w:eastAsia="Times New Roman" w:hAnsi="Helvetica" w:cs="Helvetica"/>
            <w:color w:val="666666"/>
            <w:sz w:val="23"/>
            <w:szCs w:val="23"/>
          </w:rPr>
          <w:t>condition,</w:t>
        </w:r>
        <w:proofErr w:type="gramEnd"/>
        <w:r w:rsidRPr="00DA5B2F">
          <w:rPr>
            <w:rFonts w:ascii="Helvetica" w:eastAsia="Times New Roman" w:hAnsi="Helvetica" w:cs="Helvetica"/>
            <w:color w:val="666666"/>
            <w:sz w:val="23"/>
            <w:szCs w:val="23"/>
          </w:rPr>
          <w:t xml:space="preserve"> and two operands describing what instruction should be performed when the specified condition is true or false as follows:</w:t>
        </w:r>
      </w:ins>
    </w:p>
    <w:p w:rsidR="00DA5B2F" w:rsidRPr="00DA5B2F" w:rsidRDefault="00DA5B2F" w:rsidP="00DA5B2F">
      <w:pPr>
        <w:shd w:val="clear" w:color="auto" w:fill="FFFFFF"/>
        <w:spacing w:before="204" w:after="204" w:line="240" w:lineRule="auto"/>
        <w:textAlignment w:val="baseline"/>
        <w:rPr>
          <w:ins w:id="486" w:author="Unknown"/>
          <w:rFonts w:ascii="Helvetica" w:eastAsia="Times New Roman" w:hAnsi="Helvetica" w:cs="Helvetica"/>
          <w:color w:val="666666"/>
          <w:sz w:val="23"/>
          <w:szCs w:val="23"/>
        </w:rPr>
      </w:pPr>
      <w:ins w:id="487" w:author="Unknown">
        <w:r w:rsidRPr="00DA5B2F">
          <w:rPr>
            <w:rFonts w:ascii="Helvetica" w:eastAsia="Times New Roman" w:hAnsi="Helvetica" w:cs="Helvetica"/>
            <w:color w:val="666666"/>
            <w:sz w:val="23"/>
            <w:szCs w:val="23"/>
          </w:rPr>
          <w:t>Expression_</w:t>
        </w:r>
        <w:proofErr w:type="gramStart"/>
        <w:r w:rsidRPr="00DA5B2F">
          <w:rPr>
            <w:rFonts w:ascii="Helvetica" w:eastAsia="Times New Roman" w:hAnsi="Helvetica" w:cs="Helvetica"/>
            <w:color w:val="666666"/>
            <w:sz w:val="23"/>
            <w:szCs w:val="23"/>
          </w:rPr>
          <w:t>1 ?</w:t>
        </w:r>
        <w:proofErr w:type="gramEnd"/>
        <w:r w:rsidRPr="00DA5B2F">
          <w:rPr>
            <w:rFonts w:ascii="Helvetica" w:eastAsia="Times New Roman" w:hAnsi="Helvetica" w:cs="Helvetica"/>
            <w:color w:val="666666"/>
            <w:sz w:val="23"/>
            <w:szCs w:val="23"/>
          </w:rPr>
          <w:t xml:space="preserve"> Expression_</w:t>
        </w:r>
        <w:proofErr w:type="gramStart"/>
        <w:r w:rsidRPr="00DA5B2F">
          <w:rPr>
            <w:rFonts w:ascii="Helvetica" w:eastAsia="Times New Roman" w:hAnsi="Helvetica" w:cs="Helvetica"/>
            <w:color w:val="666666"/>
            <w:sz w:val="23"/>
            <w:szCs w:val="23"/>
          </w:rPr>
          <w:t>2 :</w:t>
        </w:r>
        <w:proofErr w:type="gramEnd"/>
        <w:r w:rsidRPr="00DA5B2F">
          <w:rPr>
            <w:rFonts w:ascii="Helvetica" w:eastAsia="Times New Roman" w:hAnsi="Helvetica" w:cs="Helvetica"/>
            <w:color w:val="666666"/>
            <w:sz w:val="23"/>
            <w:szCs w:val="23"/>
          </w:rPr>
          <w:t xml:space="preserve"> Expression_3;</w:t>
        </w:r>
      </w:ins>
    </w:p>
    <w:p w:rsidR="00DA5B2F" w:rsidRPr="00DA5B2F" w:rsidRDefault="00DA5B2F" w:rsidP="00DA5B2F">
      <w:pPr>
        <w:shd w:val="clear" w:color="auto" w:fill="FFFFFF"/>
        <w:spacing w:after="0" w:line="240" w:lineRule="auto"/>
        <w:textAlignment w:val="baseline"/>
        <w:rPr>
          <w:ins w:id="488" w:author="Unknown"/>
          <w:rFonts w:ascii="Helvetica" w:eastAsia="Times New Roman" w:hAnsi="Helvetica" w:cs="Helvetica"/>
          <w:color w:val="666666"/>
          <w:sz w:val="23"/>
          <w:szCs w:val="23"/>
        </w:rPr>
      </w:pPr>
      <w:ins w:id="489" w:author="Unknown">
        <w:r w:rsidRPr="00DA5B2F">
          <w:rPr>
            <w:rFonts w:ascii="inherit" w:eastAsia="Times New Roman" w:hAnsi="inherit" w:cs="Helvetica"/>
            <w:b/>
            <w:bCs/>
            <w:color w:val="000000"/>
            <w:sz w:val="23"/>
          </w:rPr>
          <w:t xml:space="preserve">57) What is the function </w:t>
        </w:r>
        <w:proofErr w:type="spellStart"/>
        <w:r w:rsidRPr="00DA5B2F">
          <w:rPr>
            <w:rFonts w:ascii="inherit" w:eastAsia="Times New Roman" w:hAnsi="inherit" w:cs="Helvetica"/>
            <w:b/>
            <w:bCs/>
            <w:color w:val="000000"/>
            <w:sz w:val="23"/>
          </w:rPr>
          <w:t>func_num_</w:t>
        </w:r>
        <w:proofErr w:type="gramStart"/>
        <w:r w:rsidRPr="00DA5B2F">
          <w:rPr>
            <w:rFonts w:ascii="inherit" w:eastAsia="Times New Roman" w:hAnsi="inherit" w:cs="Helvetica"/>
            <w:b/>
            <w:bCs/>
            <w:color w:val="000000"/>
            <w:sz w:val="23"/>
          </w:rPr>
          <w:t>args</w:t>
        </w:r>
        <w:proofErr w:type="spellEnd"/>
        <w:r w:rsidRPr="00DA5B2F">
          <w:rPr>
            <w:rFonts w:ascii="inherit" w:eastAsia="Times New Roman" w:hAnsi="inherit" w:cs="Helvetica"/>
            <w:b/>
            <w:bCs/>
            <w:color w:val="000000"/>
            <w:sz w:val="23"/>
          </w:rPr>
          <w:t>(</w:t>
        </w:r>
        <w:proofErr w:type="gramEnd"/>
        <w:r w:rsidRPr="00DA5B2F">
          <w:rPr>
            <w:rFonts w:ascii="inherit" w:eastAsia="Times New Roman" w:hAnsi="inherit" w:cs="Helvetica"/>
            <w:b/>
            <w:bCs/>
            <w:color w:val="000000"/>
            <w:sz w:val="23"/>
          </w:rPr>
          <w:t>) used for?</w:t>
        </w:r>
      </w:ins>
    </w:p>
    <w:p w:rsidR="00DA5B2F" w:rsidRPr="00DA5B2F" w:rsidRDefault="00DA5B2F" w:rsidP="00DA5B2F">
      <w:pPr>
        <w:shd w:val="clear" w:color="auto" w:fill="FFFFFF"/>
        <w:spacing w:before="204" w:after="204" w:line="240" w:lineRule="auto"/>
        <w:textAlignment w:val="baseline"/>
        <w:rPr>
          <w:ins w:id="490" w:author="Unknown"/>
          <w:rFonts w:ascii="Helvetica" w:eastAsia="Times New Roman" w:hAnsi="Helvetica" w:cs="Helvetica"/>
          <w:color w:val="666666"/>
          <w:sz w:val="23"/>
          <w:szCs w:val="23"/>
        </w:rPr>
      </w:pPr>
      <w:ins w:id="491" w:author="Unknown">
        <w:r w:rsidRPr="00DA5B2F">
          <w:rPr>
            <w:rFonts w:ascii="Helvetica" w:eastAsia="Times New Roman" w:hAnsi="Helvetica" w:cs="Helvetica"/>
            <w:color w:val="666666"/>
            <w:sz w:val="23"/>
            <w:szCs w:val="23"/>
          </w:rPr>
          <w:t xml:space="preserve">The function </w:t>
        </w:r>
        <w:proofErr w:type="spellStart"/>
        <w:r w:rsidRPr="00DA5B2F">
          <w:rPr>
            <w:rFonts w:ascii="Helvetica" w:eastAsia="Times New Roman" w:hAnsi="Helvetica" w:cs="Helvetica"/>
            <w:color w:val="666666"/>
            <w:sz w:val="23"/>
            <w:szCs w:val="23"/>
          </w:rPr>
          <w:t>func_num_</w:t>
        </w:r>
        <w:proofErr w:type="gramStart"/>
        <w:r w:rsidRPr="00DA5B2F">
          <w:rPr>
            <w:rFonts w:ascii="Helvetica" w:eastAsia="Times New Roman" w:hAnsi="Helvetica" w:cs="Helvetica"/>
            <w:color w:val="666666"/>
            <w:sz w:val="23"/>
            <w:szCs w:val="23"/>
          </w:rPr>
          <w:t>args</w:t>
        </w:r>
        <w:proofErr w:type="spellEnd"/>
        <w:r w:rsidRPr="00DA5B2F">
          <w:rPr>
            <w:rFonts w:ascii="Helvetica" w:eastAsia="Times New Roman" w:hAnsi="Helvetica" w:cs="Helvetica"/>
            <w:color w:val="666666"/>
            <w:sz w:val="23"/>
            <w:szCs w:val="23"/>
          </w:rPr>
          <w:t>(</w:t>
        </w:r>
        <w:proofErr w:type="gramEnd"/>
        <w:r w:rsidRPr="00DA5B2F">
          <w:rPr>
            <w:rFonts w:ascii="Helvetica" w:eastAsia="Times New Roman" w:hAnsi="Helvetica" w:cs="Helvetica"/>
            <w:color w:val="666666"/>
            <w:sz w:val="23"/>
            <w:szCs w:val="23"/>
          </w:rPr>
          <w:t>) is used to give the number of parameters passed into a function.</w:t>
        </w:r>
      </w:ins>
    </w:p>
    <w:p w:rsidR="00DA5B2F" w:rsidRPr="00DA5B2F" w:rsidRDefault="00DA5B2F" w:rsidP="00DA5B2F">
      <w:pPr>
        <w:shd w:val="clear" w:color="auto" w:fill="FFFFFF"/>
        <w:spacing w:after="0" w:line="240" w:lineRule="auto"/>
        <w:textAlignment w:val="baseline"/>
        <w:rPr>
          <w:ins w:id="492" w:author="Unknown"/>
          <w:rFonts w:ascii="Helvetica" w:eastAsia="Times New Roman" w:hAnsi="Helvetica" w:cs="Helvetica"/>
          <w:color w:val="666666"/>
          <w:sz w:val="23"/>
          <w:szCs w:val="23"/>
        </w:rPr>
      </w:pPr>
      <w:ins w:id="493" w:author="Unknown">
        <w:r w:rsidRPr="00DA5B2F">
          <w:rPr>
            <w:rFonts w:ascii="inherit" w:eastAsia="Times New Roman" w:hAnsi="inherit" w:cs="Helvetica"/>
            <w:b/>
            <w:bCs/>
            <w:color w:val="000000"/>
            <w:sz w:val="23"/>
          </w:rPr>
          <w:t>58) If the variable $var1 is set to 10 and the $var2 is set to the character var1, what’s the value of $$var2?</w:t>
        </w:r>
      </w:ins>
    </w:p>
    <w:p w:rsidR="00DA5B2F" w:rsidRPr="00DA5B2F" w:rsidRDefault="00DA5B2F" w:rsidP="00DA5B2F">
      <w:pPr>
        <w:shd w:val="clear" w:color="auto" w:fill="FFFFFF"/>
        <w:spacing w:before="204" w:after="204" w:line="240" w:lineRule="auto"/>
        <w:textAlignment w:val="baseline"/>
        <w:rPr>
          <w:ins w:id="494" w:author="Unknown"/>
          <w:rFonts w:ascii="Helvetica" w:eastAsia="Times New Roman" w:hAnsi="Helvetica" w:cs="Helvetica"/>
          <w:color w:val="666666"/>
          <w:sz w:val="23"/>
          <w:szCs w:val="23"/>
        </w:rPr>
      </w:pPr>
      <w:ins w:id="495" w:author="Unknown">
        <w:r w:rsidRPr="00DA5B2F">
          <w:rPr>
            <w:rFonts w:ascii="Helvetica" w:eastAsia="Times New Roman" w:hAnsi="Helvetica" w:cs="Helvetica"/>
            <w:color w:val="666666"/>
            <w:sz w:val="23"/>
            <w:szCs w:val="23"/>
          </w:rPr>
          <w:t>$$var2 contains the value 10.</w:t>
        </w:r>
      </w:ins>
    </w:p>
    <w:p w:rsidR="00DA5B2F" w:rsidRPr="00DA5B2F" w:rsidRDefault="00DA5B2F" w:rsidP="00DA5B2F">
      <w:pPr>
        <w:shd w:val="clear" w:color="auto" w:fill="FFFFFF"/>
        <w:spacing w:after="0" w:line="240" w:lineRule="auto"/>
        <w:textAlignment w:val="baseline"/>
        <w:rPr>
          <w:ins w:id="496" w:author="Unknown"/>
          <w:rFonts w:ascii="Helvetica" w:eastAsia="Times New Roman" w:hAnsi="Helvetica" w:cs="Helvetica"/>
          <w:color w:val="666666"/>
          <w:sz w:val="23"/>
          <w:szCs w:val="23"/>
        </w:rPr>
      </w:pPr>
      <w:ins w:id="497" w:author="Unknown">
        <w:r w:rsidRPr="00DA5B2F">
          <w:rPr>
            <w:rFonts w:ascii="inherit" w:eastAsia="Times New Roman" w:hAnsi="inherit" w:cs="Helvetica"/>
            <w:b/>
            <w:bCs/>
            <w:color w:val="000000"/>
            <w:sz w:val="23"/>
          </w:rPr>
          <w:t xml:space="preserve">59) What does accessing a class </w:t>
        </w:r>
        <w:proofErr w:type="gramStart"/>
        <w:r w:rsidRPr="00DA5B2F">
          <w:rPr>
            <w:rFonts w:ascii="inherit" w:eastAsia="Times New Roman" w:hAnsi="inherit" w:cs="Helvetica"/>
            <w:b/>
            <w:bCs/>
            <w:color w:val="000000"/>
            <w:sz w:val="23"/>
          </w:rPr>
          <w:t>via :</w:t>
        </w:r>
        <w:proofErr w:type="gramEnd"/>
        <w:r w:rsidRPr="00DA5B2F">
          <w:rPr>
            <w:rFonts w:ascii="inherit" w:eastAsia="Times New Roman" w:hAnsi="inherit" w:cs="Helvetica"/>
            <w:b/>
            <w:bCs/>
            <w:color w:val="000000"/>
            <w:sz w:val="23"/>
          </w:rPr>
          <w:t>: means?</w:t>
        </w:r>
      </w:ins>
    </w:p>
    <w:p w:rsidR="00DA5B2F" w:rsidRPr="00DA5B2F" w:rsidRDefault="00DA5B2F" w:rsidP="00DA5B2F">
      <w:pPr>
        <w:shd w:val="clear" w:color="auto" w:fill="FFFFFF"/>
        <w:spacing w:before="204" w:after="204" w:line="240" w:lineRule="auto"/>
        <w:textAlignment w:val="baseline"/>
        <w:rPr>
          <w:ins w:id="498" w:author="Unknown"/>
          <w:rFonts w:ascii="Helvetica" w:eastAsia="Times New Roman" w:hAnsi="Helvetica" w:cs="Helvetica"/>
          <w:color w:val="666666"/>
          <w:sz w:val="23"/>
          <w:szCs w:val="23"/>
        </w:rPr>
      </w:pPr>
      <w:proofErr w:type="gramStart"/>
      <w:ins w:id="499" w:author="Unknown">
        <w:r w:rsidRPr="00DA5B2F">
          <w:rPr>
            <w:rFonts w:ascii="Helvetica" w:eastAsia="Times New Roman" w:hAnsi="Helvetica" w:cs="Helvetica"/>
            <w:color w:val="666666"/>
            <w:sz w:val="23"/>
            <w:szCs w:val="23"/>
          </w:rPr>
          <w:t>::</w:t>
        </w:r>
        <w:proofErr w:type="gramEnd"/>
        <w:r w:rsidRPr="00DA5B2F">
          <w:rPr>
            <w:rFonts w:ascii="Helvetica" w:eastAsia="Times New Roman" w:hAnsi="Helvetica" w:cs="Helvetica"/>
            <w:color w:val="666666"/>
            <w:sz w:val="23"/>
            <w:szCs w:val="23"/>
          </w:rPr>
          <w:t xml:space="preserve"> is used to access static methods that do not require object initialization.</w:t>
        </w:r>
      </w:ins>
    </w:p>
    <w:p w:rsidR="00DA5B2F" w:rsidRPr="00DA5B2F" w:rsidRDefault="00DA5B2F" w:rsidP="00DA5B2F">
      <w:pPr>
        <w:shd w:val="clear" w:color="auto" w:fill="FFFFFF"/>
        <w:spacing w:after="0" w:line="240" w:lineRule="auto"/>
        <w:textAlignment w:val="baseline"/>
        <w:rPr>
          <w:ins w:id="500" w:author="Unknown"/>
          <w:rFonts w:ascii="Helvetica" w:eastAsia="Times New Roman" w:hAnsi="Helvetica" w:cs="Helvetica"/>
          <w:color w:val="666666"/>
          <w:sz w:val="23"/>
          <w:szCs w:val="23"/>
        </w:rPr>
      </w:pPr>
      <w:ins w:id="501" w:author="Unknown">
        <w:r w:rsidRPr="00DA5B2F">
          <w:rPr>
            <w:rFonts w:ascii="inherit" w:eastAsia="Times New Roman" w:hAnsi="inherit" w:cs="Helvetica"/>
            <w:b/>
            <w:bCs/>
            <w:color w:val="000000"/>
            <w:sz w:val="23"/>
          </w:rPr>
          <w:t>60) In PHP, objects are they passed by value or by reference?</w:t>
        </w:r>
      </w:ins>
    </w:p>
    <w:p w:rsidR="00DA5B2F" w:rsidRPr="00DA5B2F" w:rsidRDefault="00DA5B2F" w:rsidP="00DA5B2F">
      <w:pPr>
        <w:shd w:val="clear" w:color="auto" w:fill="FFFFFF"/>
        <w:spacing w:before="204" w:after="204" w:line="240" w:lineRule="auto"/>
        <w:textAlignment w:val="baseline"/>
        <w:rPr>
          <w:ins w:id="502" w:author="Unknown"/>
          <w:rFonts w:ascii="Helvetica" w:eastAsia="Times New Roman" w:hAnsi="Helvetica" w:cs="Helvetica"/>
          <w:color w:val="666666"/>
          <w:sz w:val="23"/>
          <w:szCs w:val="23"/>
        </w:rPr>
      </w:pPr>
      <w:ins w:id="503" w:author="Unknown">
        <w:r w:rsidRPr="00DA5B2F">
          <w:rPr>
            <w:rFonts w:ascii="Helvetica" w:eastAsia="Times New Roman" w:hAnsi="Helvetica" w:cs="Helvetica"/>
            <w:color w:val="666666"/>
            <w:sz w:val="23"/>
            <w:szCs w:val="23"/>
          </w:rPr>
          <w:t>In PHP, objects passed by value.</w:t>
        </w:r>
      </w:ins>
    </w:p>
    <w:p w:rsidR="00DA5B2F" w:rsidRPr="00DA5B2F" w:rsidRDefault="00DA5B2F" w:rsidP="00DA5B2F">
      <w:pPr>
        <w:shd w:val="clear" w:color="auto" w:fill="FFFFFF"/>
        <w:spacing w:after="0" w:line="240" w:lineRule="auto"/>
        <w:textAlignment w:val="baseline"/>
        <w:rPr>
          <w:ins w:id="504" w:author="Unknown"/>
          <w:rFonts w:ascii="Helvetica" w:eastAsia="Times New Roman" w:hAnsi="Helvetica" w:cs="Helvetica"/>
          <w:color w:val="666666"/>
          <w:sz w:val="23"/>
          <w:szCs w:val="23"/>
        </w:rPr>
      </w:pPr>
      <w:ins w:id="505" w:author="Unknown">
        <w:r w:rsidRPr="00DA5B2F">
          <w:rPr>
            <w:rFonts w:ascii="inherit" w:eastAsia="Times New Roman" w:hAnsi="inherit" w:cs="Helvetica"/>
            <w:b/>
            <w:bCs/>
            <w:color w:val="000000"/>
            <w:sz w:val="23"/>
          </w:rPr>
          <w:t>61) Are Parent constructors called implicitly inside a class constructor?</w:t>
        </w:r>
      </w:ins>
    </w:p>
    <w:p w:rsidR="00DA5B2F" w:rsidRPr="00DA5B2F" w:rsidRDefault="00DA5B2F" w:rsidP="00DA5B2F">
      <w:pPr>
        <w:shd w:val="clear" w:color="auto" w:fill="FFFFFF"/>
        <w:spacing w:before="204" w:after="204" w:line="240" w:lineRule="auto"/>
        <w:textAlignment w:val="baseline"/>
        <w:rPr>
          <w:ins w:id="506" w:author="Unknown"/>
          <w:rFonts w:ascii="Helvetica" w:eastAsia="Times New Roman" w:hAnsi="Helvetica" w:cs="Helvetica"/>
          <w:color w:val="666666"/>
          <w:sz w:val="23"/>
          <w:szCs w:val="23"/>
        </w:rPr>
      </w:pPr>
      <w:ins w:id="507" w:author="Unknown">
        <w:r w:rsidRPr="00DA5B2F">
          <w:rPr>
            <w:rFonts w:ascii="Helvetica" w:eastAsia="Times New Roman" w:hAnsi="Helvetica" w:cs="Helvetica"/>
            <w:color w:val="666666"/>
            <w:sz w:val="23"/>
            <w:szCs w:val="23"/>
          </w:rPr>
          <w:t xml:space="preserve">No, </w:t>
        </w:r>
        <w:proofErr w:type="gramStart"/>
        <w:r w:rsidRPr="00DA5B2F">
          <w:rPr>
            <w:rFonts w:ascii="Helvetica" w:eastAsia="Times New Roman" w:hAnsi="Helvetica" w:cs="Helvetica"/>
            <w:color w:val="666666"/>
            <w:sz w:val="23"/>
            <w:szCs w:val="23"/>
          </w:rPr>
          <w:t>a parent constructor have</w:t>
        </w:r>
        <w:proofErr w:type="gramEnd"/>
        <w:r w:rsidRPr="00DA5B2F">
          <w:rPr>
            <w:rFonts w:ascii="Helvetica" w:eastAsia="Times New Roman" w:hAnsi="Helvetica" w:cs="Helvetica"/>
            <w:color w:val="666666"/>
            <w:sz w:val="23"/>
            <w:szCs w:val="23"/>
          </w:rPr>
          <w:t xml:space="preserve"> to be called explicitly as follows:</w:t>
        </w:r>
      </w:ins>
    </w:p>
    <w:p w:rsidR="00DA5B2F" w:rsidRPr="00DA5B2F" w:rsidRDefault="00DA5B2F" w:rsidP="00DA5B2F">
      <w:pPr>
        <w:shd w:val="clear" w:color="auto" w:fill="FFFFFF"/>
        <w:spacing w:before="204" w:after="204" w:line="240" w:lineRule="auto"/>
        <w:textAlignment w:val="baseline"/>
        <w:rPr>
          <w:ins w:id="508" w:author="Unknown"/>
          <w:rFonts w:ascii="Helvetica" w:eastAsia="Times New Roman" w:hAnsi="Helvetica" w:cs="Helvetica"/>
          <w:color w:val="666666"/>
          <w:sz w:val="23"/>
          <w:szCs w:val="23"/>
        </w:rPr>
      </w:pPr>
      <w:ins w:id="509" w:author="Unknown">
        <w:r w:rsidRPr="00DA5B2F">
          <w:rPr>
            <w:rFonts w:ascii="Helvetica" w:eastAsia="Times New Roman" w:hAnsi="Helvetica" w:cs="Helvetica"/>
            <w:color w:val="666666"/>
            <w:sz w:val="23"/>
            <w:szCs w:val="23"/>
          </w:rPr>
          <w:t>parent::</w:t>
        </w:r>
        <w:proofErr w:type="gramStart"/>
        <w:r w:rsidRPr="00DA5B2F">
          <w:rPr>
            <w:rFonts w:ascii="Helvetica" w:eastAsia="Times New Roman" w:hAnsi="Helvetica" w:cs="Helvetica"/>
            <w:color w:val="666666"/>
            <w:sz w:val="23"/>
            <w:szCs w:val="23"/>
          </w:rPr>
          <w:t>constructor(</w:t>
        </w:r>
        <w:proofErr w:type="gramEnd"/>
        <w:r w:rsidRPr="00DA5B2F">
          <w:rPr>
            <w:rFonts w:ascii="Helvetica" w:eastAsia="Times New Roman" w:hAnsi="Helvetica" w:cs="Helvetica"/>
            <w:color w:val="666666"/>
            <w:sz w:val="23"/>
            <w:szCs w:val="23"/>
          </w:rPr>
          <w:t>$value)</w:t>
        </w:r>
      </w:ins>
    </w:p>
    <w:p w:rsidR="00DA5B2F" w:rsidRPr="00DA5B2F" w:rsidRDefault="00DA5B2F" w:rsidP="00DA5B2F">
      <w:pPr>
        <w:shd w:val="clear" w:color="auto" w:fill="FFFFFF"/>
        <w:spacing w:after="0" w:line="240" w:lineRule="auto"/>
        <w:textAlignment w:val="baseline"/>
        <w:rPr>
          <w:ins w:id="510" w:author="Unknown"/>
          <w:rFonts w:ascii="Helvetica" w:eastAsia="Times New Roman" w:hAnsi="Helvetica" w:cs="Helvetica"/>
          <w:color w:val="666666"/>
          <w:sz w:val="23"/>
          <w:szCs w:val="23"/>
        </w:rPr>
      </w:pPr>
      <w:ins w:id="511" w:author="Unknown">
        <w:r w:rsidRPr="00DA5B2F">
          <w:rPr>
            <w:rFonts w:ascii="inherit" w:eastAsia="Times New Roman" w:hAnsi="inherit" w:cs="Helvetica"/>
            <w:b/>
            <w:bCs/>
            <w:color w:val="000000"/>
            <w:sz w:val="23"/>
          </w:rPr>
          <w:t>62) What’s the difference between __sleep and __wakeup?</w:t>
        </w:r>
      </w:ins>
    </w:p>
    <w:p w:rsidR="00DA5B2F" w:rsidRPr="00DA5B2F" w:rsidRDefault="00DA5B2F" w:rsidP="00DA5B2F">
      <w:pPr>
        <w:shd w:val="clear" w:color="auto" w:fill="FFFFFF"/>
        <w:spacing w:before="204" w:after="204" w:line="240" w:lineRule="auto"/>
        <w:textAlignment w:val="baseline"/>
        <w:rPr>
          <w:ins w:id="512" w:author="Unknown"/>
          <w:rFonts w:ascii="Helvetica" w:eastAsia="Times New Roman" w:hAnsi="Helvetica" w:cs="Helvetica"/>
          <w:color w:val="666666"/>
          <w:sz w:val="23"/>
          <w:szCs w:val="23"/>
        </w:rPr>
      </w:pPr>
      <w:ins w:id="513" w:author="Unknown">
        <w:r w:rsidRPr="00DA5B2F">
          <w:rPr>
            <w:rFonts w:ascii="Helvetica" w:eastAsia="Times New Roman" w:hAnsi="Helvetica" w:cs="Helvetica"/>
            <w:color w:val="666666"/>
            <w:sz w:val="23"/>
            <w:szCs w:val="23"/>
          </w:rPr>
          <w:t>__sleep returns the array of all the variables that need to be saved, while __wakeup retrieves them.</w:t>
        </w:r>
      </w:ins>
    </w:p>
    <w:p w:rsidR="00DA5B2F" w:rsidRPr="00DA5B2F" w:rsidRDefault="00DA5B2F" w:rsidP="00DA5B2F">
      <w:pPr>
        <w:shd w:val="clear" w:color="auto" w:fill="FFFFFF"/>
        <w:spacing w:after="0" w:line="240" w:lineRule="auto"/>
        <w:textAlignment w:val="baseline"/>
        <w:rPr>
          <w:ins w:id="514" w:author="Unknown"/>
          <w:rFonts w:ascii="Helvetica" w:eastAsia="Times New Roman" w:hAnsi="Helvetica" w:cs="Helvetica"/>
          <w:color w:val="666666"/>
          <w:sz w:val="23"/>
          <w:szCs w:val="23"/>
        </w:rPr>
      </w:pPr>
      <w:ins w:id="515" w:author="Unknown">
        <w:r w:rsidRPr="00DA5B2F">
          <w:rPr>
            <w:rFonts w:ascii="inherit" w:eastAsia="Times New Roman" w:hAnsi="inherit" w:cs="Helvetica"/>
            <w:b/>
            <w:bCs/>
            <w:color w:val="000000"/>
            <w:sz w:val="23"/>
          </w:rPr>
          <w:t>63) What is faster?</w:t>
        </w:r>
      </w:ins>
    </w:p>
    <w:p w:rsidR="00DA5B2F" w:rsidRPr="00DA5B2F" w:rsidRDefault="00DA5B2F" w:rsidP="00DA5B2F">
      <w:pPr>
        <w:shd w:val="clear" w:color="auto" w:fill="FFFFFF"/>
        <w:spacing w:before="204" w:after="204" w:line="240" w:lineRule="auto"/>
        <w:textAlignment w:val="baseline"/>
        <w:rPr>
          <w:ins w:id="516" w:author="Unknown"/>
          <w:rFonts w:ascii="Helvetica" w:eastAsia="Times New Roman" w:hAnsi="Helvetica" w:cs="Helvetica"/>
          <w:color w:val="666666"/>
          <w:sz w:val="23"/>
          <w:szCs w:val="23"/>
        </w:rPr>
      </w:pPr>
      <w:ins w:id="517" w:author="Unknown">
        <w:r w:rsidRPr="00DA5B2F">
          <w:rPr>
            <w:rFonts w:ascii="Helvetica" w:eastAsia="Times New Roman" w:hAnsi="Helvetica" w:cs="Helvetica"/>
            <w:color w:val="666666"/>
            <w:sz w:val="23"/>
            <w:szCs w:val="23"/>
          </w:rPr>
          <w:t>1- Combining two variables as follows:</w:t>
        </w:r>
      </w:ins>
    </w:p>
    <w:p w:rsidR="00DA5B2F" w:rsidRPr="00DA5B2F" w:rsidRDefault="00DA5B2F" w:rsidP="00DA5B2F">
      <w:pPr>
        <w:shd w:val="clear" w:color="auto" w:fill="FFFFFF"/>
        <w:spacing w:before="204" w:after="204" w:line="240" w:lineRule="auto"/>
        <w:textAlignment w:val="baseline"/>
        <w:rPr>
          <w:ins w:id="518" w:author="Unknown"/>
          <w:rFonts w:ascii="Helvetica" w:eastAsia="Times New Roman" w:hAnsi="Helvetica" w:cs="Helvetica"/>
          <w:color w:val="666666"/>
          <w:sz w:val="23"/>
          <w:szCs w:val="23"/>
        </w:rPr>
      </w:pPr>
      <w:ins w:id="519" w:author="Unknown">
        <w:r w:rsidRPr="00DA5B2F">
          <w:rPr>
            <w:rFonts w:ascii="Helvetica" w:eastAsia="Times New Roman" w:hAnsi="Helvetica" w:cs="Helvetica"/>
            <w:color w:val="666666"/>
            <w:sz w:val="23"/>
            <w:szCs w:val="23"/>
          </w:rPr>
          <w:lastRenderedPageBreak/>
          <w:t>$variable1 = ‘Hello ‘;</w:t>
        </w:r>
      </w:ins>
    </w:p>
    <w:p w:rsidR="00DA5B2F" w:rsidRPr="00DA5B2F" w:rsidRDefault="00DA5B2F" w:rsidP="00DA5B2F">
      <w:pPr>
        <w:shd w:val="clear" w:color="auto" w:fill="FFFFFF"/>
        <w:spacing w:before="204" w:after="204" w:line="240" w:lineRule="auto"/>
        <w:textAlignment w:val="baseline"/>
        <w:rPr>
          <w:ins w:id="520" w:author="Unknown"/>
          <w:rFonts w:ascii="Helvetica" w:eastAsia="Times New Roman" w:hAnsi="Helvetica" w:cs="Helvetica"/>
          <w:color w:val="666666"/>
          <w:sz w:val="23"/>
          <w:szCs w:val="23"/>
        </w:rPr>
      </w:pPr>
      <w:ins w:id="521" w:author="Unknown">
        <w:r w:rsidRPr="00DA5B2F">
          <w:rPr>
            <w:rFonts w:ascii="Helvetica" w:eastAsia="Times New Roman" w:hAnsi="Helvetica" w:cs="Helvetica"/>
            <w:color w:val="666666"/>
            <w:sz w:val="23"/>
            <w:szCs w:val="23"/>
          </w:rPr>
          <w:t>$variable2 = ‘World’;</w:t>
        </w:r>
      </w:ins>
    </w:p>
    <w:p w:rsidR="00DA5B2F" w:rsidRPr="00DA5B2F" w:rsidRDefault="00DA5B2F" w:rsidP="00DA5B2F">
      <w:pPr>
        <w:shd w:val="clear" w:color="auto" w:fill="FFFFFF"/>
        <w:spacing w:before="204" w:after="204" w:line="240" w:lineRule="auto"/>
        <w:textAlignment w:val="baseline"/>
        <w:rPr>
          <w:ins w:id="522" w:author="Unknown"/>
          <w:rFonts w:ascii="Helvetica" w:eastAsia="Times New Roman" w:hAnsi="Helvetica" w:cs="Helvetica"/>
          <w:color w:val="666666"/>
          <w:sz w:val="23"/>
          <w:szCs w:val="23"/>
        </w:rPr>
      </w:pPr>
      <w:ins w:id="523" w:author="Unknown">
        <w:r w:rsidRPr="00DA5B2F">
          <w:rPr>
            <w:rFonts w:ascii="Helvetica" w:eastAsia="Times New Roman" w:hAnsi="Helvetica" w:cs="Helvetica"/>
            <w:color w:val="666666"/>
            <w:sz w:val="23"/>
            <w:szCs w:val="23"/>
          </w:rPr>
          <w:t>$variable3 = $variable1</w:t>
        </w:r>
        <w:proofErr w:type="gramStart"/>
        <w:r w:rsidRPr="00DA5B2F">
          <w:rPr>
            <w:rFonts w:ascii="Helvetica" w:eastAsia="Times New Roman" w:hAnsi="Helvetica" w:cs="Helvetica"/>
            <w:color w:val="666666"/>
            <w:sz w:val="23"/>
            <w:szCs w:val="23"/>
          </w:rPr>
          <w:t>.$</w:t>
        </w:r>
        <w:proofErr w:type="gramEnd"/>
        <w:r w:rsidRPr="00DA5B2F">
          <w:rPr>
            <w:rFonts w:ascii="Helvetica" w:eastAsia="Times New Roman" w:hAnsi="Helvetica" w:cs="Helvetica"/>
            <w:color w:val="666666"/>
            <w:sz w:val="23"/>
            <w:szCs w:val="23"/>
          </w:rPr>
          <w:t>variable2;</w:t>
        </w:r>
      </w:ins>
    </w:p>
    <w:p w:rsidR="00DA5B2F" w:rsidRPr="00DA5B2F" w:rsidRDefault="00DA5B2F" w:rsidP="00DA5B2F">
      <w:pPr>
        <w:shd w:val="clear" w:color="auto" w:fill="FFFFFF"/>
        <w:spacing w:before="204" w:after="204" w:line="240" w:lineRule="auto"/>
        <w:textAlignment w:val="baseline"/>
        <w:rPr>
          <w:ins w:id="524" w:author="Unknown"/>
          <w:rFonts w:ascii="Helvetica" w:eastAsia="Times New Roman" w:hAnsi="Helvetica" w:cs="Helvetica"/>
          <w:color w:val="666666"/>
          <w:sz w:val="23"/>
          <w:szCs w:val="23"/>
        </w:rPr>
      </w:pPr>
      <w:ins w:id="525" w:author="Unknown">
        <w:r w:rsidRPr="00DA5B2F">
          <w:rPr>
            <w:rFonts w:ascii="Helvetica" w:eastAsia="Times New Roman" w:hAnsi="Helvetica" w:cs="Helvetica"/>
            <w:color w:val="666666"/>
            <w:sz w:val="23"/>
            <w:szCs w:val="23"/>
          </w:rPr>
          <w:t>Or</w:t>
        </w:r>
      </w:ins>
    </w:p>
    <w:p w:rsidR="00DA5B2F" w:rsidRPr="00DA5B2F" w:rsidRDefault="00DA5B2F" w:rsidP="00DA5B2F">
      <w:pPr>
        <w:shd w:val="clear" w:color="auto" w:fill="FFFFFF"/>
        <w:spacing w:before="204" w:after="204" w:line="240" w:lineRule="auto"/>
        <w:textAlignment w:val="baseline"/>
        <w:rPr>
          <w:ins w:id="526" w:author="Unknown"/>
          <w:rFonts w:ascii="Helvetica" w:eastAsia="Times New Roman" w:hAnsi="Helvetica" w:cs="Helvetica"/>
          <w:color w:val="666666"/>
          <w:sz w:val="23"/>
          <w:szCs w:val="23"/>
        </w:rPr>
      </w:pPr>
      <w:ins w:id="527" w:author="Unknown">
        <w:r w:rsidRPr="00DA5B2F">
          <w:rPr>
            <w:rFonts w:ascii="Helvetica" w:eastAsia="Times New Roman" w:hAnsi="Helvetica" w:cs="Helvetica"/>
            <w:color w:val="666666"/>
            <w:sz w:val="23"/>
            <w:szCs w:val="23"/>
          </w:rPr>
          <w:t>2- $variable3 = “$variable1$variable2”;</w:t>
        </w:r>
      </w:ins>
    </w:p>
    <w:p w:rsidR="00DA5B2F" w:rsidRPr="00DA5B2F" w:rsidRDefault="00DA5B2F" w:rsidP="00DA5B2F">
      <w:pPr>
        <w:shd w:val="clear" w:color="auto" w:fill="FFFFFF"/>
        <w:spacing w:before="204" w:after="204" w:line="240" w:lineRule="auto"/>
        <w:textAlignment w:val="baseline"/>
        <w:rPr>
          <w:ins w:id="528" w:author="Unknown"/>
          <w:rFonts w:ascii="Helvetica" w:eastAsia="Times New Roman" w:hAnsi="Helvetica" w:cs="Helvetica"/>
          <w:color w:val="666666"/>
          <w:sz w:val="23"/>
          <w:szCs w:val="23"/>
        </w:rPr>
      </w:pPr>
      <w:ins w:id="529" w:author="Unknown">
        <w:r w:rsidRPr="00DA5B2F">
          <w:rPr>
            <w:rFonts w:ascii="Helvetica" w:eastAsia="Times New Roman" w:hAnsi="Helvetica" w:cs="Helvetica"/>
            <w:color w:val="666666"/>
            <w:sz w:val="23"/>
            <w:szCs w:val="23"/>
          </w:rPr>
          <w:t xml:space="preserve">$variable3 will contain “Hello World”. The first code is faster than the second code especially for large </w:t>
        </w:r>
        <w:proofErr w:type="spellStart"/>
        <w:r w:rsidRPr="00DA5B2F">
          <w:rPr>
            <w:rFonts w:ascii="Helvetica" w:eastAsia="Times New Roman" w:hAnsi="Helvetica" w:cs="Helvetica"/>
            <w:color w:val="666666"/>
            <w:sz w:val="23"/>
            <w:szCs w:val="23"/>
          </w:rPr>
          <w:t>large</w:t>
        </w:r>
        <w:proofErr w:type="spellEnd"/>
        <w:r w:rsidRPr="00DA5B2F">
          <w:rPr>
            <w:rFonts w:ascii="Helvetica" w:eastAsia="Times New Roman" w:hAnsi="Helvetica" w:cs="Helvetica"/>
            <w:color w:val="666666"/>
            <w:sz w:val="23"/>
            <w:szCs w:val="23"/>
          </w:rPr>
          <w:t xml:space="preserve"> sets of data.</w:t>
        </w:r>
      </w:ins>
    </w:p>
    <w:p w:rsidR="00DA5B2F" w:rsidRPr="00DA5B2F" w:rsidRDefault="00DA5B2F" w:rsidP="00DA5B2F">
      <w:pPr>
        <w:shd w:val="clear" w:color="auto" w:fill="FFFFFF"/>
        <w:spacing w:after="0" w:line="240" w:lineRule="auto"/>
        <w:textAlignment w:val="baseline"/>
        <w:rPr>
          <w:ins w:id="530" w:author="Unknown"/>
          <w:rFonts w:ascii="Helvetica" w:eastAsia="Times New Roman" w:hAnsi="Helvetica" w:cs="Helvetica"/>
          <w:color w:val="666666"/>
          <w:sz w:val="23"/>
          <w:szCs w:val="23"/>
        </w:rPr>
      </w:pPr>
      <w:ins w:id="531" w:author="Unknown">
        <w:r w:rsidRPr="00DA5B2F">
          <w:rPr>
            <w:rFonts w:ascii="inherit" w:eastAsia="Times New Roman" w:hAnsi="inherit" w:cs="Helvetica"/>
            <w:b/>
            <w:bCs/>
            <w:color w:val="000000"/>
            <w:sz w:val="23"/>
          </w:rPr>
          <w:t xml:space="preserve">64) </w:t>
        </w:r>
        <w:proofErr w:type="gramStart"/>
        <w:r w:rsidRPr="00DA5B2F">
          <w:rPr>
            <w:rFonts w:ascii="inherit" w:eastAsia="Times New Roman" w:hAnsi="inherit" w:cs="Helvetica"/>
            <w:b/>
            <w:bCs/>
            <w:color w:val="000000"/>
            <w:sz w:val="23"/>
          </w:rPr>
          <w:t>what</w:t>
        </w:r>
        <w:proofErr w:type="gramEnd"/>
        <w:r w:rsidRPr="00DA5B2F">
          <w:rPr>
            <w:rFonts w:ascii="inherit" w:eastAsia="Times New Roman" w:hAnsi="inherit" w:cs="Helvetica"/>
            <w:b/>
            <w:bCs/>
            <w:color w:val="000000"/>
            <w:sz w:val="23"/>
          </w:rPr>
          <w:t xml:space="preserve"> is the definition of a session?</w:t>
        </w:r>
      </w:ins>
    </w:p>
    <w:p w:rsidR="00DA5B2F" w:rsidRPr="00DA5B2F" w:rsidRDefault="00DA5B2F" w:rsidP="00DA5B2F">
      <w:pPr>
        <w:shd w:val="clear" w:color="auto" w:fill="FFFFFF"/>
        <w:spacing w:before="204" w:after="204" w:line="240" w:lineRule="auto"/>
        <w:textAlignment w:val="baseline"/>
        <w:rPr>
          <w:ins w:id="532" w:author="Unknown"/>
          <w:rFonts w:ascii="Helvetica" w:eastAsia="Times New Roman" w:hAnsi="Helvetica" w:cs="Helvetica"/>
          <w:color w:val="666666"/>
          <w:sz w:val="23"/>
          <w:szCs w:val="23"/>
        </w:rPr>
      </w:pPr>
      <w:ins w:id="533" w:author="Unknown">
        <w:r w:rsidRPr="00DA5B2F">
          <w:rPr>
            <w:rFonts w:ascii="Helvetica" w:eastAsia="Times New Roman" w:hAnsi="Helvetica" w:cs="Helvetica"/>
            <w:color w:val="666666"/>
            <w:sz w:val="23"/>
            <w:szCs w:val="23"/>
          </w:rPr>
          <w:t>A session is a logical object enabling us to preserve temporary data across multiple PHP pages.</w:t>
        </w:r>
      </w:ins>
    </w:p>
    <w:p w:rsidR="00DA5B2F" w:rsidRPr="00DA5B2F" w:rsidRDefault="00DA5B2F" w:rsidP="00DA5B2F">
      <w:pPr>
        <w:shd w:val="clear" w:color="auto" w:fill="FFFFFF"/>
        <w:spacing w:after="0" w:line="240" w:lineRule="auto"/>
        <w:textAlignment w:val="baseline"/>
        <w:rPr>
          <w:ins w:id="534" w:author="Unknown"/>
          <w:rFonts w:ascii="Helvetica" w:eastAsia="Times New Roman" w:hAnsi="Helvetica" w:cs="Helvetica"/>
          <w:color w:val="666666"/>
          <w:sz w:val="23"/>
          <w:szCs w:val="23"/>
        </w:rPr>
      </w:pPr>
      <w:ins w:id="535" w:author="Unknown">
        <w:r w:rsidRPr="00DA5B2F">
          <w:rPr>
            <w:rFonts w:ascii="inherit" w:eastAsia="Times New Roman" w:hAnsi="inherit" w:cs="Helvetica"/>
            <w:b/>
            <w:bCs/>
            <w:color w:val="000000"/>
            <w:sz w:val="23"/>
          </w:rPr>
          <w:t>65) How to initiate a session in PHP?</w:t>
        </w:r>
      </w:ins>
    </w:p>
    <w:p w:rsidR="00DA5B2F" w:rsidRPr="00DA5B2F" w:rsidRDefault="00DA5B2F" w:rsidP="00DA5B2F">
      <w:pPr>
        <w:shd w:val="clear" w:color="auto" w:fill="FFFFFF"/>
        <w:spacing w:before="204" w:after="204" w:line="240" w:lineRule="auto"/>
        <w:textAlignment w:val="baseline"/>
        <w:rPr>
          <w:ins w:id="536" w:author="Unknown"/>
          <w:rFonts w:ascii="Helvetica" w:eastAsia="Times New Roman" w:hAnsi="Helvetica" w:cs="Helvetica"/>
          <w:color w:val="666666"/>
          <w:sz w:val="23"/>
          <w:szCs w:val="23"/>
        </w:rPr>
      </w:pPr>
      <w:ins w:id="537" w:author="Unknown">
        <w:r w:rsidRPr="00DA5B2F">
          <w:rPr>
            <w:rFonts w:ascii="Helvetica" w:eastAsia="Times New Roman" w:hAnsi="Helvetica" w:cs="Helvetica"/>
            <w:color w:val="666666"/>
            <w:sz w:val="23"/>
            <w:szCs w:val="23"/>
          </w:rPr>
          <w:t xml:space="preserve">The use of the function </w:t>
        </w:r>
        <w:proofErr w:type="spellStart"/>
        <w:r w:rsidRPr="00DA5B2F">
          <w:rPr>
            <w:rFonts w:ascii="Helvetica" w:eastAsia="Times New Roman" w:hAnsi="Helvetica" w:cs="Helvetica"/>
            <w:color w:val="666666"/>
            <w:sz w:val="23"/>
            <w:szCs w:val="23"/>
          </w:rPr>
          <w:t>session_</w:t>
        </w:r>
        <w:proofErr w:type="gramStart"/>
        <w:r w:rsidRPr="00DA5B2F">
          <w:rPr>
            <w:rFonts w:ascii="Helvetica" w:eastAsia="Times New Roman" w:hAnsi="Helvetica" w:cs="Helvetica"/>
            <w:color w:val="666666"/>
            <w:sz w:val="23"/>
            <w:szCs w:val="23"/>
          </w:rPr>
          <w:t>start</w:t>
        </w:r>
        <w:proofErr w:type="spellEnd"/>
        <w:r w:rsidRPr="00DA5B2F">
          <w:rPr>
            <w:rFonts w:ascii="Helvetica" w:eastAsia="Times New Roman" w:hAnsi="Helvetica" w:cs="Helvetica"/>
            <w:color w:val="666666"/>
            <w:sz w:val="23"/>
            <w:szCs w:val="23"/>
          </w:rPr>
          <w:t>(</w:t>
        </w:r>
        <w:proofErr w:type="gramEnd"/>
        <w:r w:rsidRPr="00DA5B2F">
          <w:rPr>
            <w:rFonts w:ascii="Helvetica" w:eastAsia="Times New Roman" w:hAnsi="Helvetica" w:cs="Helvetica"/>
            <w:color w:val="666666"/>
            <w:sz w:val="23"/>
            <w:szCs w:val="23"/>
          </w:rPr>
          <w:t>) lets us activating a session.</w:t>
        </w:r>
      </w:ins>
    </w:p>
    <w:p w:rsidR="00DA5B2F" w:rsidRPr="00DA5B2F" w:rsidRDefault="00DA5B2F" w:rsidP="00DA5B2F">
      <w:pPr>
        <w:shd w:val="clear" w:color="auto" w:fill="FFFFFF"/>
        <w:spacing w:after="0" w:line="240" w:lineRule="auto"/>
        <w:textAlignment w:val="baseline"/>
        <w:rPr>
          <w:ins w:id="538" w:author="Unknown"/>
          <w:rFonts w:ascii="Helvetica" w:eastAsia="Times New Roman" w:hAnsi="Helvetica" w:cs="Helvetica"/>
          <w:color w:val="666666"/>
          <w:sz w:val="23"/>
          <w:szCs w:val="23"/>
        </w:rPr>
      </w:pPr>
      <w:ins w:id="539" w:author="Unknown">
        <w:r w:rsidRPr="00DA5B2F">
          <w:rPr>
            <w:rFonts w:ascii="inherit" w:eastAsia="Times New Roman" w:hAnsi="inherit" w:cs="Helvetica"/>
            <w:b/>
            <w:bCs/>
            <w:color w:val="000000"/>
            <w:sz w:val="23"/>
          </w:rPr>
          <w:t>66) How is it possible to propagate a session id?</w:t>
        </w:r>
      </w:ins>
    </w:p>
    <w:p w:rsidR="00DA5B2F" w:rsidRPr="00DA5B2F" w:rsidRDefault="00DA5B2F" w:rsidP="00DA5B2F">
      <w:pPr>
        <w:shd w:val="clear" w:color="auto" w:fill="FFFFFF"/>
        <w:spacing w:before="204" w:after="204" w:line="240" w:lineRule="auto"/>
        <w:textAlignment w:val="baseline"/>
        <w:rPr>
          <w:ins w:id="540" w:author="Unknown"/>
          <w:rFonts w:ascii="Helvetica" w:eastAsia="Times New Roman" w:hAnsi="Helvetica" w:cs="Helvetica"/>
          <w:color w:val="666666"/>
          <w:sz w:val="23"/>
          <w:szCs w:val="23"/>
        </w:rPr>
      </w:pPr>
      <w:ins w:id="541" w:author="Unknown">
        <w:r w:rsidRPr="00DA5B2F">
          <w:rPr>
            <w:rFonts w:ascii="Helvetica" w:eastAsia="Times New Roman" w:hAnsi="Helvetica" w:cs="Helvetica"/>
            <w:color w:val="666666"/>
            <w:sz w:val="23"/>
            <w:szCs w:val="23"/>
          </w:rPr>
          <w:t>It is possible to propagate a session id via cookies or URL parameters.</w:t>
        </w:r>
      </w:ins>
    </w:p>
    <w:p w:rsidR="00DA5B2F" w:rsidRPr="00DA5B2F" w:rsidRDefault="00DA5B2F" w:rsidP="00DA5B2F">
      <w:pPr>
        <w:shd w:val="clear" w:color="auto" w:fill="FFFFFF"/>
        <w:spacing w:after="0" w:line="240" w:lineRule="auto"/>
        <w:textAlignment w:val="baseline"/>
        <w:rPr>
          <w:ins w:id="542" w:author="Unknown"/>
          <w:rFonts w:ascii="Helvetica" w:eastAsia="Times New Roman" w:hAnsi="Helvetica" w:cs="Helvetica"/>
          <w:color w:val="666666"/>
          <w:sz w:val="23"/>
          <w:szCs w:val="23"/>
        </w:rPr>
      </w:pPr>
      <w:ins w:id="543" w:author="Unknown">
        <w:r w:rsidRPr="00DA5B2F">
          <w:rPr>
            <w:rFonts w:ascii="inherit" w:eastAsia="Times New Roman" w:hAnsi="inherit" w:cs="Helvetica"/>
            <w:b/>
            <w:bCs/>
            <w:color w:val="000000"/>
            <w:sz w:val="23"/>
          </w:rPr>
          <w:t>67) What is the meaning of a Persistent Cookie?</w:t>
        </w:r>
      </w:ins>
    </w:p>
    <w:p w:rsidR="00DA5B2F" w:rsidRPr="00DA5B2F" w:rsidRDefault="00DA5B2F" w:rsidP="00DA5B2F">
      <w:pPr>
        <w:shd w:val="clear" w:color="auto" w:fill="FFFFFF"/>
        <w:spacing w:before="204" w:after="204" w:line="240" w:lineRule="auto"/>
        <w:textAlignment w:val="baseline"/>
        <w:rPr>
          <w:ins w:id="544" w:author="Unknown"/>
          <w:rFonts w:ascii="Helvetica" w:eastAsia="Times New Roman" w:hAnsi="Helvetica" w:cs="Helvetica"/>
          <w:color w:val="666666"/>
          <w:sz w:val="23"/>
          <w:szCs w:val="23"/>
        </w:rPr>
      </w:pPr>
      <w:ins w:id="545" w:author="Unknown">
        <w:r w:rsidRPr="00DA5B2F">
          <w:rPr>
            <w:rFonts w:ascii="Helvetica" w:eastAsia="Times New Roman" w:hAnsi="Helvetica" w:cs="Helvetica"/>
            <w:color w:val="666666"/>
            <w:sz w:val="23"/>
            <w:szCs w:val="23"/>
          </w:rPr>
          <w:t>A persistent cookie is permanently stored in a cookie file on the browser’s computer. By default, cookies are temporary and are erased if we close the browser.</w:t>
        </w:r>
      </w:ins>
    </w:p>
    <w:p w:rsidR="00DA5B2F" w:rsidRPr="00DA5B2F" w:rsidRDefault="00DA5B2F" w:rsidP="00DA5B2F">
      <w:pPr>
        <w:shd w:val="clear" w:color="auto" w:fill="FFFFFF"/>
        <w:spacing w:after="0" w:line="240" w:lineRule="auto"/>
        <w:textAlignment w:val="baseline"/>
        <w:rPr>
          <w:ins w:id="546" w:author="Unknown"/>
          <w:rFonts w:ascii="Helvetica" w:eastAsia="Times New Roman" w:hAnsi="Helvetica" w:cs="Helvetica"/>
          <w:color w:val="666666"/>
          <w:sz w:val="23"/>
          <w:szCs w:val="23"/>
        </w:rPr>
      </w:pPr>
      <w:ins w:id="547" w:author="Unknown">
        <w:r w:rsidRPr="00DA5B2F">
          <w:rPr>
            <w:rFonts w:ascii="inherit" w:eastAsia="Times New Roman" w:hAnsi="inherit" w:cs="Helvetica"/>
            <w:b/>
            <w:bCs/>
            <w:color w:val="000000"/>
            <w:sz w:val="23"/>
          </w:rPr>
          <w:t xml:space="preserve">68) When </w:t>
        </w:r>
        <w:proofErr w:type="gramStart"/>
        <w:r w:rsidRPr="00DA5B2F">
          <w:rPr>
            <w:rFonts w:ascii="inherit" w:eastAsia="Times New Roman" w:hAnsi="inherit" w:cs="Helvetica"/>
            <w:b/>
            <w:bCs/>
            <w:color w:val="000000"/>
            <w:sz w:val="23"/>
          </w:rPr>
          <w:t>sessions ends</w:t>
        </w:r>
        <w:proofErr w:type="gramEnd"/>
        <w:r w:rsidRPr="00DA5B2F">
          <w:rPr>
            <w:rFonts w:ascii="inherit" w:eastAsia="Times New Roman" w:hAnsi="inherit" w:cs="Helvetica"/>
            <w:b/>
            <w:bCs/>
            <w:color w:val="000000"/>
            <w:sz w:val="23"/>
          </w:rPr>
          <w:t>?</w:t>
        </w:r>
      </w:ins>
    </w:p>
    <w:p w:rsidR="00DA5B2F" w:rsidRPr="00DA5B2F" w:rsidRDefault="00DA5B2F" w:rsidP="00DA5B2F">
      <w:pPr>
        <w:shd w:val="clear" w:color="auto" w:fill="FFFFFF"/>
        <w:spacing w:before="204" w:after="204" w:line="240" w:lineRule="auto"/>
        <w:textAlignment w:val="baseline"/>
        <w:rPr>
          <w:ins w:id="548" w:author="Unknown"/>
          <w:rFonts w:ascii="Helvetica" w:eastAsia="Times New Roman" w:hAnsi="Helvetica" w:cs="Helvetica"/>
          <w:color w:val="666666"/>
          <w:sz w:val="23"/>
          <w:szCs w:val="23"/>
        </w:rPr>
      </w:pPr>
      <w:ins w:id="549" w:author="Unknown">
        <w:r w:rsidRPr="00DA5B2F">
          <w:rPr>
            <w:rFonts w:ascii="Helvetica" w:eastAsia="Times New Roman" w:hAnsi="Helvetica" w:cs="Helvetica"/>
            <w:color w:val="666666"/>
            <w:sz w:val="23"/>
            <w:szCs w:val="23"/>
          </w:rPr>
          <w:t xml:space="preserve">Sessions automatically ends when the PHP script </w:t>
        </w:r>
        <w:proofErr w:type="spellStart"/>
        <w:r w:rsidRPr="00DA5B2F">
          <w:rPr>
            <w:rFonts w:ascii="Helvetica" w:eastAsia="Times New Roman" w:hAnsi="Helvetica" w:cs="Helvetica"/>
            <w:color w:val="666666"/>
            <w:sz w:val="23"/>
            <w:szCs w:val="23"/>
          </w:rPr>
          <w:t>finishs</w:t>
        </w:r>
        <w:proofErr w:type="spellEnd"/>
        <w:r w:rsidRPr="00DA5B2F">
          <w:rPr>
            <w:rFonts w:ascii="Helvetica" w:eastAsia="Times New Roman" w:hAnsi="Helvetica" w:cs="Helvetica"/>
            <w:color w:val="666666"/>
            <w:sz w:val="23"/>
            <w:szCs w:val="23"/>
          </w:rPr>
          <w:t xml:space="preserve"> executing, but can be manually ended using the </w:t>
        </w:r>
        <w:proofErr w:type="spellStart"/>
        <w:r w:rsidRPr="00DA5B2F">
          <w:rPr>
            <w:rFonts w:ascii="Helvetica" w:eastAsia="Times New Roman" w:hAnsi="Helvetica" w:cs="Helvetica"/>
            <w:color w:val="666666"/>
            <w:sz w:val="23"/>
            <w:szCs w:val="23"/>
          </w:rPr>
          <w:t>session_write_</w:t>
        </w:r>
        <w:proofErr w:type="gramStart"/>
        <w:r w:rsidRPr="00DA5B2F">
          <w:rPr>
            <w:rFonts w:ascii="Helvetica" w:eastAsia="Times New Roman" w:hAnsi="Helvetica" w:cs="Helvetica"/>
            <w:color w:val="666666"/>
            <w:sz w:val="23"/>
            <w:szCs w:val="23"/>
          </w:rPr>
          <w:t>close</w:t>
        </w:r>
        <w:proofErr w:type="spellEnd"/>
        <w:r w:rsidRPr="00DA5B2F">
          <w:rPr>
            <w:rFonts w:ascii="Helvetica" w:eastAsia="Times New Roman" w:hAnsi="Helvetica" w:cs="Helvetica"/>
            <w:color w:val="666666"/>
            <w:sz w:val="23"/>
            <w:szCs w:val="23"/>
          </w:rPr>
          <w:t>(</w:t>
        </w:r>
        <w:proofErr w:type="gramEnd"/>
        <w:r w:rsidRPr="00DA5B2F">
          <w:rPr>
            <w:rFonts w:ascii="Helvetica" w:eastAsia="Times New Roman" w:hAnsi="Helvetica" w:cs="Helvetica"/>
            <w:color w:val="666666"/>
            <w:sz w:val="23"/>
            <w:szCs w:val="23"/>
          </w:rPr>
          <w:t>).</w:t>
        </w:r>
      </w:ins>
    </w:p>
    <w:p w:rsidR="00DA5B2F" w:rsidRPr="00DA5B2F" w:rsidRDefault="00DA5B2F" w:rsidP="00DA5B2F">
      <w:pPr>
        <w:shd w:val="clear" w:color="auto" w:fill="FFFFFF"/>
        <w:spacing w:after="0" w:line="240" w:lineRule="auto"/>
        <w:textAlignment w:val="baseline"/>
        <w:rPr>
          <w:ins w:id="550" w:author="Unknown"/>
          <w:rFonts w:ascii="Helvetica" w:eastAsia="Times New Roman" w:hAnsi="Helvetica" w:cs="Helvetica"/>
          <w:color w:val="666666"/>
          <w:sz w:val="23"/>
          <w:szCs w:val="23"/>
        </w:rPr>
      </w:pPr>
      <w:ins w:id="551" w:author="Unknown">
        <w:r w:rsidRPr="00DA5B2F">
          <w:rPr>
            <w:rFonts w:ascii="inherit" w:eastAsia="Times New Roman" w:hAnsi="inherit" w:cs="Helvetica"/>
            <w:b/>
            <w:bCs/>
            <w:color w:val="000000"/>
            <w:sz w:val="23"/>
          </w:rPr>
          <w:t xml:space="preserve">69) What is the difference between </w:t>
        </w:r>
        <w:proofErr w:type="spellStart"/>
        <w:r w:rsidRPr="00DA5B2F">
          <w:rPr>
            <w:rFonts w:ascii="inherit" w:eastAsia="Times New Roman" w:hAnsi="inherit" w:cs="Helvetica"/>
            <w:b/>
            <w:bCs/>
            <w:color w:val="000000"/>
            <w:sz w:val="23"/>
          </w:rPr>
          <w:t>session_</w:t>
        </w:r>
        <w:proofErr w:type="gramStart"/>
        <w:r w:rsidRPr="00DA5B2F">
          <w:rPr>
            <w:rFonts w:ascii="inherit" w:eastAsia="Times New Roman" w:hAnsi="inherit" w:cs="Helvetica"/>
            <w:b/>
            <w:bCs/>
            <w:color w:val="000000"/>
            <w:sz w:val="23"/>
          </w:rPr>
          <w:t>unregister</w:t>
        </w:r>
        <w:proofErr w:type="spellEnd"/>
        <w:r w:rsidRPr="00DA5B2F">
          <w:rPr>
            <w:rFonts w:ascii="inherit" w:eastAsia="Times New Roman" w:hAnsi="inherit" w:cs="Helvetica"/>
            <w:b/>
            <w:bCs/>
            <w:color w:val="000000"/>
            <w:sz w:val="23"/>
          </w:rPr>
          <w:t>(</w:t>
        </w:r>
        <w:proofErr w:type="gramEnd"/>
        <w:r w:rsidRPr="00DA5B2F">
          <w:rPr>
            <w:rFonts w:ascii="inherit" w:eastAsia="Times New Roman" w:hAnsi="inherit" w:cs="Helvetica"/>
            <w:b/>
            <w:bCs/>
            <w:color w:val="000000"/>
            <w:sz w:val="23"/>
          </w:rPr>
          <w:t xml:space="preserve">) and </w:t>
        </w:r>
        <w:proofErr w:type="spellStart"/>
        <w:r w:rsidRPr="00DA5B2F">
          <w:rPr>
            <w:rFonts w:ascii="inherit" w:eastAsia="Times New Roman" w:hAnsi="inherit" w:cs="Helvetica"/>
            <w:b/>
            <w:bCs/>
            <w:color w:val="000000"/>
            <w:sz w:val="23"/>
          </w:rPr>
          <w:t>session_unset</w:t>
        </w:r>
        <w:proofErr w:type="spellEnd"/>
        <w:r w:rsidRPr="00DA5B2F">
          <w:rPr>
            <w:rFonts w:ascii="inherit" w:eastAsia="Times New Roman" w:hAnsi="inherit" w:cs="Helvetica"/>
            <w:b/>
            <w:bCs/>
            <w:color w:val="000000"/>
            <w:sz w:val="23"/>
          </w:rPr>
          <w:t>()?</w:t>
        </w:r>
      </w:ins>
    </w:p>
    <w:p w:rsidR="00DA5B2F" w:rsidRPr="00DA5B2F" w:rsidRDefault="00DA5B2F" w:rsidP="00DA5B2F">
      <w:pPr>
        <w:shd w:val="clear" w:color="auto" w:fill="FFFFFF"/>
        <w:spacing w:before="204" w:after="204" w:line="240" w:lineRule="auto"/>
        <w:textAlignment w:val="baseline"/>
        <w:rPr>
          <w:ins w:id="552" w:author="Unknown"/>
          <w:rFonts w:ascii="Helvetica" w:eastAsia="Times New Roman" w:hAnsi="Helvetica" w:cs="Helvetica"/>
          <w:color w:val="666666"/>
          <w:sz w:val="23"/>
          <w:szCs w:val="23"/>
        </w:rPr>
      </w:pPr>
      <w:ins w:id="553" w:author="Unknown">
        <w:r w:rsidRPr="00DA5B2F">
          <w:rPr>
            <w:rFonts w:ascii="Helvetica" w:eastAsia="Times New Roman" w:hAnsi="Helvetica" w:cs="Helvetica"/>
            <w:color w:val="666666"/>
            <w:sz w:val="23"/>
            <w:szCs w:val="23"/>
          </w:rPr>
          <w:t xml:space="preserve">The </w:t>
        </w:r>
        <w:proofErr w:type="spellStart"/>
        <w:r w:rsidRPr="00DA5B2F">
          <w:rPr>
            <w:rFonts w:ascii="Helvetica" w:eastAsia="Times New Roman" w:hAnsi="Helvetica" w:cs="Helvetica"/>
            <w:color w:val="666666"/>
            <w:sz w:val="23"/>
            <w:szCs w:val="23"/>
          </w:rPr>
          <w:t>session_</w:t>
        </w:r>
        <w:proofErr w:type="gramStart"/>
        <w:r w:rsidRPr="00DA5B2F">
          <w:rPr>
            <w:rFonts w:ascii="Helvetica" w:eastAsia="Times New Roman" w:hAnsi="Helvetica" w:cs="Helvetica"/>
            <w:color w:val="666666"/>
            <w:sz w:val="23"/>
            <w:szCs w:val="23"/>
          </w:rPr>
          <w:t>unregister</w:t>
        </w:r>
        <w:proofErr w:type="spellEnd"/>
        <w:r w:rsidRPr="00DA5B2F">
          <w:rPr>
            <w:rFonts w:ascii="Helvetica" w:eastAsia="Times New Roman" w:hAnsi="Helvetica" w:cs="Helvetica"/>
            <w:color w:val="666666"/>
            <w:sz w:val="23"/>
            <w:szCs w:val="23"/>
          </w:rPr>
          <w:t>(</w:t>
        </w:r>
        <w:proofErr w:type="gramEnd"/>
        <w:r w:rsidRPr="00DA5B2F">
          <w:rPr>
            <w:rFonts w:ascii="Helvetica" w:eastAsia="Times New Roman" w:hAnsi="Helvetica" w:cs="Helvetica"/>
            <w:color w:val="666666"/>
            <w:sz w:val="23"/>
            <w:szCs w:val="23"/>
          </w:rPr>
          <w:t xml:space="preserve">) function unregister a global variable from the current session and the </w:t>
        </w:r>
        <w:proofErr w:type="spellStart"/>
        <w:r w:rsidRPr="00DA5B2F">
          <w:rPr>
            <w:rFonts w:ascii="Helvetica" w:eastAsia="Times New Roman" w:hAnsi="Helvetica" w:cs="Helvetica"/>
            <w:color w:val="666666"/>
            <w:sz w:val="23"/>
            <w:szCs w:val="23"/>
          </w:rPr>
          <w:t>session_unset</w:t>
        </w:r>
        <w:proofErr w:type="spellEnd"/>
        <w:r w:rsidRPr="00DA5B2F">
          <w:rPr>
            <w:rFonts w:ascii="Helvetica" w:eastAsia="Times New Roman" w:hAnsi="Helvetica" w:cs="Helvetica"/>
            <w:color w:val="666666"/>
            <w:sz w:val="23"/>
            <w:szCs w:val="23"/>
          </w:rPr>
          <w:t>() function free all session variables.</w:t>
        </w:r>
      </w:ins>
    </w:p>
    <w:p w:rsidR="00DA5B2F" w:rsidRPr="00DA5B2F" w:rsidRDefault="00DA5B2F" w:rsidP="00DA5B2F">
      <w:pPr>
        <w:shd w:val="clear" w:color="auto" w:fill="FFFFFF"/>
        <w:spacing w:after="0" w:line="240" w:lineRule="auto"/>
        <w:textAlignment w:val="baseline"/>
        <w:rPr>
          <w:ins w:id="554" w:author="Unknown"/>
          <w:rFonts w:ascii="Helvetica" w:eastAsia="Times New Roman" w:hAnsi="Helvetica" w:cs="Helvetica"/>
          <w:color w:val="666666"/>
          <w:sz w:val="23"/>
          <w:szCs w:val="23"/>
        </w:rPr>
      </w:pPr>
      <w:ins w:id="555" w:author="Unknown">
        <w:r w:rsidRPr="00DA5B2F">
          <w:rPr>
            <w:rFonts w:ascii="inherit" w:eastAsia="Times New Roman" w:hAnsi="inherit" w:cs="Helvetica"/>
            <w:b/>
            <w:bCs/>
            <w:color w:val="000000"/>
            <w:sz w:val="23"/>
          </w:rPr>
          <w:t>70) What does $GLOBALS means?</w:t>
        </w:r>
      </w:ins>
    </w:p>
    <w:p w:rsidR="00DA5B2F" w:rsidRPr="00DA5B2F" w:rsidRDefault="00DA5B2F" w:rsidP="00DA5B2F">
      <w:pPr>
        <w:shd w:val="clear" w:color="auto" w:fill="FFFFFF"/>
        <w:spacing w:before="204" w:after="204" w:line="240" w:lineRule="auto"/>
        <w:textAlignment w:val="baseline"/>
        <w:rPr>
          <w:ins w:id="556" w:author="Unknown"/>
          <w:rFonts w:ascii="Helvetica" w:eastAsia="Times New Roman" w:hAnsi="Helvetica" w:cs="Helvetica"/>
          <w:color w:val="666666"/>
          <w:sz w:val="23"/>
          <w:szCs w:val="23"/>
        </w:rPr>
      </w:pPr>
      <w:ins w:id="557" w:author="Unknown">
        <w:r w:rsidRPr="00DA5B2F">
          <w:rPr>
            <w:rFonts w:ascii="Helvetica" w:eastAsia="Times New Roman" w:hAnsi="Helvetica" w:cs="Helvetica"/>
            <w:color w:val="666666"/>
            <w:sz w:val="23"/>
            <w:szCs w:val="23"/>
          </w:rPr>
          <w:t>$GLOBALS is associative array including references to all variables which are currently defined in the global scope of the script.</w:t>
        </w:r>
      </w:ins>
    </w:p>
    <w:p w:rsidR="00DA5B2F" w:rsidRPr="00DA5B2F" w:rsidRDefault="00DA5B2F" w:rsidP="00DA5B2F">
      <w:pPr>
        <w:shd w:val="clear" w:color="auto" w:fill="FFFFFF"/>
        <w:spacing w:after="0" w:line="240" w:lineRule="auto"/>
        <w:textAlignment w:val="baseline"/>
        <w:rPr>
          <w:ins w:id="558" w:author="Unknown"/>
          <w:rFonts w:ascii="Helvetica" w:eastAsia="Times New Roman" w:hAnsi="Helvetica" w:cs="Helvetica"/>
          <w:color w:val="666666"/>
          <w:sz w:val="23"/>
          <w:szCs w:val="23"/>
        </w:rPr>
      </w:pPr>
      <w:ins w:id="559" w:author="Unknown">
        <w:r w:rsidRPr="00DA5B2F">
          <w:rPr>
            <w:rFonts w:ascii="inherit" w:eastAsia="Times New Roman" w:hAnsi="inherit" w:cs="Helvetica"/>
            <w:b/>
            <w:bCs/>
            <w:color w:val="000000"/>
            <w:sz w:val="23"/>
          </w:rPr>
          <w:t>71) What does $_SERVER means?</w:t>
        </w:r>
      </w:ins>
    </w:p>
    <w:p w:rsidR="00DA5B2F" w:rsidRPr="00DA5B2F" w:rsidRDefault="00DA5B2F" w:rsidP="00DA5B2F">
      <w:pPr>
        <w:shd w:val="clear" w:color="auto" w:fill="FFFFFF"/>
        <w:spacing w:before="204" w:after="204" w:line="240" w:lineRule="auto"/>
        <w:textAlignment w:val="baseline"/>
        <w:rPr>
          <w:ins w:id="560" w:author="Unknown"/>
          <w:rFonts w:ascii="Helvetica" w:eastAsia="Times New Roman" w:hAnsi="Helvetica" w:cs="Helvetica"/>
          <w:color w:val="666666"/>
          <w:sz w:val="23"/>
          <w:szCs w:val="23"/>
        </w:rPr>
      </w:pPr>
      <w:ins w:id="561" w:author="Unknown">
        <w:r w:rsidRPr="00DA5B2F">
          <w:rPr>
            <w:rFonts w:ascii="Helvetica" w:eastAsia="Times New Roman" w:hAnsi="Helvetica" w:cs="Helvetica"/>
            <w:color w:val="666666"/>
            <w:sz w:val="23"/>
            <w:szCs w:val="23"/>
          </w:rPr>
          <w:t>$_SERVER is an array including information created by the web server such as paths, headers, and script locations.</w:t>
        </w:r>
      </w:ins>
    </w:p>
    <w:p w:rsidR="00DA5B2F" w:rsidRPr="00DA5B2F" w:rsidRDefault="00DA5B2F" w:rsidP="00DA5B2F">
      <w:pPr>
        <w:shd w:val="clear" w:color="auto" w:fill="FFFFFF"/>
        <w:spacing w:after="0" w:line="240" w:lineRule="auto"/>
        <w:textAlignment w:val="baseline"/>
        <w:rPr>
          <w:ins w:id="562" w:author="Unknown"/>
          <w:rFonts w:ascii="Helvetica" w:eastAsia="Times New Roman" w:hAnsi="Helvetica" w:cs="Helvetica"/>
          <w:color w:val="666666"/>
          <w:sz w:val="23"/>
          <w:szCs w:val="23"/>
        </w:rPr>
      </w:pPr>
      <w:ins w:id="563" w:author="Unknown">
        <w:r w:rsidRPr="00DA5B2F">
          <w:rPr>
            <w:rFonts w:ascii="inherit" w:eastAsia="Times New Roman" w:hAnsi="inherit" w:cs="Helvetica"/>
            <w:b/>
            <w:bCs/>
            <w:color w:val="000000"/>
            <w:sz w:val="23"/>
          </w:rPr>
          <w:t>72) What does $_FILES means?</w:t>
        </w:r>
      </w:ins>
    </w:p>
    <w:p w:rsidR="00DA5B2F" w:rsidRPr="00DA5B2F" w:rsidRDefault="00DA5B2F" w:rsidP="00DA5B2F">
      <w:pPr>
        <w:shd w:val="clear" w:color="auto" w:fill="FFFFFF"/>
        <w:spacing w:before="204" w:after="204" w:line="240" w:lineRule="auto"/>
        <w:textAlignment w:val="baseline"/>
        <w:rPr>
          <w:ins w:id="564" w:author="Unknown"/>
          <w:rFonts w:ascii="Helvetica" w:eastAsia="Times New Roman" w:hAnsi="Helvetica" w:cs="Helvetica"/>
          <w:color w:val="666666"/>
          <w:sz w:val="23"/>
          <w:szCs w:val="23"/>
        </w:rPr>
      </w:pPr>
      <w:ins w:id="565" w:author="Unknown">
        <w:r w:rsidRPr="00DA5B2F">
          <w:rPr>
            <w:rFonts w:ascii="Helvetica" w:eastAsia="Times New Roman" w:hAnsi="Helvetica" w:cs="Helvetica"/>
            <w:color w:val="666666"/>
            <w:sz w:val="23"/>
            <w:szCs w:val="23"/>
          </w:rPr>
          <w:lastRenderedPageBreak/>
          <w:t>$_FILES is an associative array composed of items sent to the current script via the HTTP POST method.</w:t>
        </w:r>
      </w:ins>
    </w:p>
    <w:p w:rsidR="00DA5B2F" w:rsidRPr="00DA5B2F" w:rsidRDefault="00DA5B2F" w:rsidP="00DA5B2F">
      <w:pPr>
        <w:shd w:val="clear" w:color="auto" w:fill="FFFFFF"/>
        <w:spacing w:after="0" w:line="240" w:lineRule="auto"/>
        <w:textAlignment w:val="baseline"/>
        <w:rPr>
          <w:ins w:id="566" w:author="Unknown"/>
          <w:rFonts w:ascii="Helvetica" w:eastAsia="Times New Roman" w:hAnsi="Helvetica" w:cs="Helvetica"/>
          <w:color w:val="666666"/>
          <w:sz w:val="23"/>
          <w:szCs w:val="23"/>
        </w:rPr>
      </w:pPr>
      <w:ins w:id="567" w:author="Unknown">
        <w:r w:rsidRPr="00DA5B2F">
          <w:rPr>
            <w:rFonts w:ascii="inherit" w:eastAsia="Times New Roman" w:hAnsi="inherit" w:cs="Helvetica"/>
            <w:b/>
            <w:bCs/>
            <w:color w:val="000000"/>
            <w:sz w:val="23"/>
          </w:rPr>
          <w:t>73) What is the difference between $_</w:t>
        </w:r>
        <w:proofErr w:type="gramStart"/>
        <w:r w:rsidRPr="00DA5B2F">
          <w:rPr>
            <w:rFonts w:ascii="inherit" w:eastAsia="Times New Roman" w:hAnsi="inherit" w:cs="Helvetica"/>
            <w:b/>
            <w:bCs/>
            <w:color w:val="000000"/>
            <w:sz w:val="23"/>
          </w:rPr>
          <w:t>FILES[</w:t>
        </w:r>
        <w:proofErr w:type="gramEnd"/>
        <w:r w:rsidRPr="00DA5B2F">
          <w:rPr>
            <w:rFonts w:ascii="inherit" w:eastAsia="Times New Roman" w:hAnsi="inherit" w:cs="Helvetica"/>
            <w:b/>
            <w:bCs/>
            <w:color w:val="000000"/>
            <w:sz w:val="23"/>
          </w:rPr>
          <w:t>‘</w:t>
        </w:r>
        <w:proofErr w:type="spellStart"/>
        <w:r w:rsidRPr="00DA5B2F">
          <w:rPr>
            <w:rFonts w:ascii="inherit" w:eastAsia="Times New Roman" w:hAnsi="inherit" w:cs="Helvetica"/>
            <w:b/>
            <w:bCs/>
            <w:color w:val="000000"/>
            <w:sz w:val="23"/>
          </w:rPr>
          <w:t>userfile</w:t>
        </w:r>
        <w:proofErr w:type="spellEnd"/>
        <w:r w:rsidRPr="00DA5B2F">
          <w:rPr>
            <w:rFonts w:ascii="inherit" w:eastAsia="Times New Roman" w:hAnsi="inherit" w:cs="Helvetica"/>
            <w:b/>
            <w:bCs/>
            <w:color w:val="000000"/>
            <w:sz w:val="23"/>
          </w:rPr>
          <w:t>’][‘name’] and $_FILES[‘</w:t>
        </w:r>
        <w:proofErr w:type="spellStart"/>
        <w:r w:rsidRPr="00DA5B2F">
          <w:rPr>
            <w:rFonts w:ascii="inherit" w:eastAsia="Times New Roman" w:hAnsi="inherit" w:cs="Helvetica"/>
            <w:b/>
            <w:bCs/>
            <w:color w:val="000000"/>
            <w:sz w:val="23"/>
          </w:rPr>
          <w:t>userfile</w:t>
        </w:r>
        <w:proofErr w:type="spellEnd"/>
        <w:r w:rsidRPr="00DA5B2F">
          <w:rPr>
            <w:rFonts w:ascii="inherit" w:eastAsia="Times New Roman" w:hAnsi="inherit" w:cs="Helvetica"/>
            <w:b/>
            <w:bCs/>
            <w:color w:val="000000"/>
            <w:sz w:val="23"/>
          </w:rPr>
          <w:t>’][‘</w:t>
        </w:r>
        <w:proofErr w:type="spellStart"/>
        <w:r w:rsidRPr="00DA5B2F">
          <w:rPr>
            <w:rFonts w:ascii="inherit" w:eastAsia="Times New Roman" w:hAnsi="inherit" w:cs="Helvetica"/>
            <w:b/>
            <w:bCs/>
            <w:color w:val="000000"/>
            <w:sz w:val="23"/>
          </w:rPr>
          <w:t>tmp_name</w:t>
        </w:r>
        <w:proofErr w:type="spellEnd"/>
        <w:r w:rsidRPr="00DA5B2F">
          <w:rPr>
            <w:rFonts w:ascii="inherit" w:eastAsia="Times New Roman" w:hAnsi="inherit" w:cs="Helvetica"/>
            <w:b/>
            <w:bCs/>
            <w:color w:val="000000"/>
            <w:sz w:val="23"/>
          </w:rPr>
          <w:t>’]?</w:t>
        </w:r>
      </w:ins>
    </w:p>
    <w:p w:rsidR="00DA5B2F" w:rsidRPr="00DA5B2F" w:rsidRDefault="00DA5B2F" w:rsidP="00DA5B2F">
      <w:pPr>
        <w:shd w:val="clear" w:color="auto" w:fill="FFFFFF"/>
        <w:spacing w:before="204" w:after="204" w:line="240" w:lineRule="auto"/>
        <w:textAlignment w:val="baseline"/>
        <w:rPr>
          <w:ins w:id="568" w:author="Unknown"/>
          <w:rFonts w:ascii="Helvetica" w:eastAsia="Times New Roman" w:hAnsi="Helvetica" w:cs="Helvetica"/>
          <w:color w:val="666666"/>
          <w:sz w:val="23"/>
          <w:szCs w:val="23"/>
        </w:rPr>
      </w:pPr>
      <w:ins w:id="569" w:author="Unknown">
        <w:r w:rsidRPr="00DA5B2F">
          <w:rPr>
            <w:rFonts w:ascii="Helvetica" w:eastAsia="Times New Roman" w:hAnsi="Helvetica" w:cs="Helvetica"/>
            <w:color w:val="666666"/>
            <w:sz w:val="23"/>
            <w:szCs w:val="23"/>
          </w:rPr>
          <w:t>$_</w:t>
        </w:r>
        <w:proofErr w:type="gramStart"/>
        <w:r w:rsidRPr="00DA5B2F">
          <w:rPr>
            <w:rFonts w:ascii="Helvetica" w:eastAsia="Times New Roman" w:hAnsi="Helvetica" w:cs="Helvetica"/>
            <w:color w:val="666666"/>
            <w:sz w:val="23"/>
            <w:szCs w:val="23"/>
          </w:rPr>
          <w:t>FILES[</w:t>
        </w:r>
        <w:proofErr w:type="gramEnd"/>
        <w:r w:rsidRPr="00DA5B2F">
          <w:rPr>
            <w:rFonts w:ascii="Helvetica" w:eastAsia="Times New Roman" w:hAnsi="Helvetica" w:cs="Helvetica"/>
            <w:color w:val="666666"/>
            <w:sz w:val="23"/>
            <w:szCs w:val="23"/>
          </w:rPr>
          <w:t>‘</w:t>
        </w:r>
        <w:proofErr w:type="spellStart"/>
        <w:r w:rsidRPr="00DA5B2F">
          <w:rPr>
            <w:rFonts w:ascii="Helvetica" w:eastAsia="Times New Roman" w:hAnsi="Helvetica" w:cs="Helvetica"/>
            <w:color w:val="666666"/>
            <w:sz w:val="23"/>
            <w:szCs w:val="23"/>
          </w:rPr>
          <w:t>userfile</w:t>
        </w:r>
        <w:proofErr w:type="spellEnd"/>
        <w:r w:rsidRPr="00DA5B2F">
          <w:rPr>
            <w:rFonts w:ascii="Helvetica" w:eastAsia="Times New Roman" w:hAnsi="Helvetica" w:cs="Helvetica"/>
            <w:color w:val="666666"/>
            <w:sz w:val="23"/>
            <w:szCs w:val="23"/>
          </w:rPr>
          <w:t>’][‘name’] represents the original name of the file on the client machine,</w:t>
        </w:r>
      </w:ins>
    </w:p>
    <w:p w:rsidR="00DA5B2F" w:rsidRPr="00DA5B2F" w:rsidRDefault="00DA5B2F" w:rsidP="00DA5B2F">
      <w:pPr>
        <w:shd w:val="clear" w:color="auto" w:fill="FFFFFF"/>
        <w:spacing w:before="204" w:after="204" w:line="240" w:lineRule="auto"/>
        <w:textAlignment w:val="baseline"/>
        <w:rPr>
          <w:ins w:id="570" w:author="Unknown"/>
          <w:rFonts w:ascii="Helvetica" w:eastAsia="Times New Roman" w:hAnsi="Helvetica" w:cs="Helvetica"/>
          <w:color w:val="666666"/>
          <w:sz w:val="23"/>
          <w:szCs w:val="23"/>
        </w:rPr>
      </w:pPr>
      <w:ins w:id="571" w:author="Unknown">
        <w:r w:rsidRPr="00DA5B2F">
          <w:rPr>
            <w:rFonts w:ascii="Helvetica" w:eastAsia="Times New Roman" w:hAnsi="Helvetica" w:cs="Helvetica"/>
            <w:color w:val="666666"/>
            <w:sz w:val="23"/>
            <w:szCs w:val="23"/>
          </w:rPr>
          <w:t>$_</w:t>
        </w:r>
        <w:proofErr w:type="gramStart"/>
        <w:r w:rsidRPr="00DA5B2F">
          <w:rPr>
            <w:rFonts w:ascii="Helvetica" w:eastAsia="Times New Roman" w:hAnsi="Helvetica" w:cs="Helvetica"/>
            <w:color w:val="666666"/>
            <w:sz w:val="23"/>
            <w:szCs w:val="23"/>
          </w:rPr>
          <w:t>FILES[</w:t>
        </w:r>
        <w:proofErr w:type="gramEnd"/>
        <w:r w:rsidRPr="00DA5B2F">
          <w:rPr>
            <w:rFonts w:ascii="Helvetica" w:eastAsia="Times New Roman" w:hAnsi="Helvetica" w:cs="Helvetica"/>
            <w:color w:val="666666"/>
            <w:sz w:val="23"/>
            <w:szCs w:val="23"/>
          </w:rPr>
          <w:t>‘</w:t>
        </w:r>
        <w:proofErr w:type="spellStart"/>
        <w:r w:rsidRPr="00DA5B2F">
          <w:rPr>
            <w:rFonts w:ascii="Helvetica" w:eastAsia="Times New Roman" w:hAnsi="Helvetica" w:cs="Helvetica"/>
            <w:color w:val="666666"/>
            <w:sz w:val="23"/>
            <w:szCs w:val="23"/>
          </w:rPr>
          <w:t>userfile</w:t>
        </w:r>
        <w:proofErr w:type="spellEnd"/>
        <w:r w:rsidRPr="00DA5B2F">
          <w:rPr>
            <w:rFonts w:ascii="Helvetica" w:eastAsia="Times New Roman" w:hAnsi="Helvetica" w:cs="Helvetica"/>
            <w:color w:val="666666"/>
            <w:sz w:val="23"/>
            <w:szCs w:val="23"/>
          </w:rPr>
          <w:t>’][‘</w:t>
        </w:r>
        <w:proofErr w:type="spellStart"/>
        <w:r w:rsidRPr="00DA5B2F">
          <w:rPr>
            <w:rFonts w:ascii="Helvetica" w:eastAsia="Times New Roman" w:hAnsi="Helvetica" w:cs="Helvetica"/>
            <w:color w:val="666666"/>
            <w:sz w:val="23"/>
            <w:szCs w:val="23"/>
          </w:rPr>
          <w:t>tmp_name</w:t>
        </w:r>
        <w:proofErr w:type="spellEnd"/>
        <w:r w:rsidRPr="00DA5B2F">
          <w:rPr>
            <w:rFonts w:ascii="Helvetica" w:eastAsia="Times New Roman" w:hAnsi="Helvetica" w:cs="Helvetica"/>
            <w:color w:val="666666"/>
            <w:sz w:val="23"/>
            <w:szCs w:val="23"/>
          </w:rPr>
          <w:t>’] represents the temporary filename of the file stored on the server.</w:t>
        </w:r>
      </w:ins>
    </w:p>
    <w:p w:rsidR="00DA5B2F" w:rsidRPr="00DA5B2F" w:rsidRDefault="00DA5B2F" w:rsidP="00DA5B2F">
      <w:pPr>
        <w:shd w:val="clear" w:color="auto" w:fill="FFFFFF"/>
        <w:spacing w:after="0" w:line="240" w:lineRule="auto"/>
        <w:textAlignment w:val="baseline"/>
        <w:rPr>
          <w:ins w:id="572" w:author="Unknown"/>
          <w:rFonts w:ascii="Helvetica" w:eastAsia="Times New Roman" w:hAnsi="Helvetica" w:cs="Helvetica"/>
          <w:color w:val="666666"/>
          <w:sz w:val="23"/>
          <w:szCs w:val="23"/>
        </w:rPr>
      </w:pPr>
      <w:ins w:id="573" w:author="Unknown">
        <w:r w:rsidRPr="00DA5B2F">
          <w:rPr>
            <w:rFonts w:ascii="inherit" w:eastAsia="Times New Roman" w:hAnsi="inherit" w:cs="Helvetica"/>
            <w:b/>
            <w:bCs/>
            <w:color w:val="000000"/>
            <w:sz w:val="23"/>
          </w:rPr>
          <w:t>74) How can we get the error when there is a problem to upload a file?</w:t>
        </w:r>
      </w:ins>
    </w:p>
    <w:p w:rsidR="00DA5B2F" w:rsidRPr="00DA5B2F" w:rsidRDefault="00DA5B2F" w:rsidP="00DA5B2F">
      <w:pPr>
        <w:shd w:val="clear" w:color="auto" w:fill="FFFFFF"/>
        <w:spacing w:before="204" w:after="204" w:line="240" w:lineRule="auto"/>
        <w:textAlignment w:val="baseline"/>
        <w:rPr>
          <w:ins w:id="574" w:author="Unknown"/>
          <w:rFonts w:ascii="Helvetica" w:eastAsia="Times New Roman" w:hAnsi="Helvetica" w:cs="Helvetica"/>
          <w:color w:val="666666"/>
          <w:sz w:val="23"/>
          <w:szCs w:val="23"/>
        </w:rPr>
      </w:pPr>
      <w:ins w:id="575" w:author="Unknown">
        <w:r w:rsidRPr="00DA5B2F">
          <w:rPr>
            <w:rFonts w:ascii="Helvetica" w:eastAsia="Times New Roman" w:hAnsi="Helvetica" w:cs="Helvetica"/>
            <w:color w:val="666666"/>
            <w:sz w:val="23"/>
            <w:szCs w:val="23"/>
          </w:rPr>
          <w:t>$_</w:t>
        </w:r>
        <w:proofErr w:type="gramStart"/>
        <w:r w:rsidRPr="00DA5B2F">
          <w:rPr>
            <w:rFonts w:ascii="Helvetica" w:eastAsia="Times New Roman" w:hAnsi="Helvetica" w:cs="Helvetica"/>
            <w:color w:val="666666"/>
            <w:sz w:val="23"/>
            <w:szCs w:val="23"/>
          </w:rPr>
          <w:t>FILES[</w:t>
        </w:r>
        <w:proofErr w:type="gramEnd"/>
        <w:r w:rsidRPr="00DA5B2F">
          <w:rPr>
            <w:rFonts w:ascii="Helvetica" w:eastAsia="Times New Roman" w:hAnsi="Helvetica" w:cs="Helvetica"/>
            <w:color w:val="666666"/>
            <w:sz w:val="23"/>
            <w:szCs w:val="23"/>
          </w:rPr>
          <w:t>‘</w:t>
        </w:r>
        <w:proofErr w:type="spellStart"/>
        <w:r w:rsidRPr="00DA5B2F">
          <w:rPr>
            <w:rFonts w:ascii="Helvetica" w:eastAsia="Times New Roman" w:hAnsi="Helvetica" w:cs="Helvetica"/>
            <w:color w:val="666666"/>
            <w:sz w:val="23"/>
            <w:szCs w:val="23"/>
          </w:rPr>
          <w:t>userfile</w:t>
        </w:r>
        <w:proofErr w:type="spellEnd"/>
        <w:r w:rsidRPr="00DA5B2F">
          <w:rPr>
            <w:rFonts w:ascii="Helvetica" w:eastAsia="Times New Roman" w:hAnsi="Helvetica" w:cs="Helvetica"/>
            <w:color w:val="666666"/>
            <w:sz w:val="23"/>
            <w:szCs w:val="23"/>
          </w:rPr>
          <w:t>’][‘error’] contains the error code associated with the uploaded file.</w:t>
        </w:r>
      </w:ins>
    </w:p>
    <w:p w:rsidR="00DA5B2F" w:rsidRPr="00DA5B2F" w:rsidRDefault="00DA5B2F" w:rsidP="00DA5B2F">
      <w:pPr>
        <w:shd w:val="clear" w:color="auto" w:fill="FFFFFF"/>
        <w:spacing w:after="0" w:line="240" w:lineRule="auto"/>
        <w:textAlignment w:val="baseline"/>
        <w:rPr>
          <w:ins w:id="576" w:author="Unknown"/>
          <w:rFonts w:ascii="Helvetica" w:eastAsia="Times New Roman" w:hAnsi="Helvetica" w:cs="Helvetica"/>
          <w:color w:val="666666"/>
          <w:sz w:val="23"/>
          <w:szCs w:val="23"/>
        </w:rPr>
      </w:pPr>
      <w:ins w:id="577" w:author="Unknown">
        <w:r w:rsidRPr="00DA5B2F">
          <w:rPr>
            <w:rFonts w:ascii="inherit" w:eastAsia="Times New Roman" w:hAnsi="inherit" w:cs="Helvetica"/>
            <w:b/>
            <w:bCs/>
            <w:color w:val="000000"/>
            <w:sz w:val="23"/>
          </w:rPr>
          <w:t>75) How can we change the maximum size of the files to be uploaded?</w:t>
        </w:r>
      </w:ins>
    </w:p>
    <w:p w:rsidR="00DA5B2F" w:rsidRPr="00DA5B2F" w:rsidRDefault="00DA5B2F" w:rsidP="00DA5B2F">
      <w:pPr>
        <w:shd w:val="clear" w:color="auto" w:fill="FFFFFF"/>
        <w:spacing w:before="204" w:after="204" w:line="240" w:lineRule="auto"/>
        <w:textAlignment w:val="baseline"/>
        <w:rPr>
          <w:ins w:id="578" w:author="Unknown"/>
          <w:rFonts w:ascii="Helvetica" w:eastAsia="Times New Roman" w:hAnsi="Helvetica" w:cs="Helvetica"/>
          <w:color w:val="666666"/>
          <w:sz w:val="23"/>
          <w:szCs w:val="23"/>
        </w:rPr>
      </w:pPr>
      <w:ins w:id="579" w:author="Unknown">
        <w:r w:rsidRPr="00DA5B2F">
          <w:rPr>
            <w:rFonts w:ascii="Helvetica" w:eastAsia="Times New Roman" w:hAnsi="Helvetica" w:cs="Helvetica"/>
            <w:color w:val="666666"/>
            <w:sz w:val="23"/>
            <w:szCs w:val="23"/>
          </w:rPr>
          <w:t xml:space="preserve">We can change the maximum size of files to be uploaded by changing </w:t>
        </w:r>
        <w:proofErr w:type="spellStart"/>
        <w:r w:rsidRPr="00DA5B2F">
          <w:rPr>
            <w:rFonts w:ascii="Helvetica" w:eastAsia="Times New Roman" w:hAnsi="Helvetica" w:cs="Helvetica"/>
            <w:color w:val="666666"/>
            <w:sz w:val="23"/>
            <w:szCs w:val="23"/>
          </w:rPr>
          <w:t>upload_max_filesize</w:t>
        </w:r>
        <w:proofErr w:type="spellEnd"/>
        <w:r w:rsidRPr="00DA5B2F">
          <w:rPr>
            <w:rFonts w:ascii="Helvetica" w:eastAsia="Times New Roman" w:hAnsi="Helvetica" w:cs="Helvetica"/>
            <w:color w:val="666666"/>
            <w:sz w:val="23"/>
            <w:szCs w:val="23"/>
          </w:rPr>
          <w:t xml:space="preserve"> in php.ini.</w:t>
        </w:r>
      </w:ins>
    </w:p>
    <w:p w:rsidR="00DA5B2F" w:rsidRPr="00DA5B2F" w:rsidRDefault="00DA5B2F" w:rsidP="00DA5B2F">
      <w:pPr>
        <w:shd w:val="clear" w:color="auto" w:fill="FFFFFF"/>
        <w:spacing w:after="0" w:line="240" w:lineRule="auto"/>
        <w:textAlignment w:val="baseline"/>
        <w:rPr>
          <w:ins w:id="580" w:author="Unknown"/>
          <w:rFonts w:ascii="Helvetica" w:eastAsia="Times New Roman" w:hAnsi="Helvetica" w:cs="Helvetica"/>
          <w:color w:val="666666"/>
          <w:sz w:val="23"/>
          <w:szCs w:val="23"/>
        </w:rPr>
      </w:pPr>
      <w:ins w:id="581" w:author="Unknown">
        <w:r w:rsidRPr="00DA5B2F">
          <w:rPr>
            <w:rFonts w:ascii="inherit" w:eastAsia="Times New Roman" w:hAnsi="inherit" w:cs="Helvetica"/>
            <w:b/>
            <w:bCs/>
            <w:color w:val="000000"/>
            <w:sz w:val="23"/>
          </w:rPr>
          <w:t>76) What does $_ENV means?</w:t>
        </w:r>
      </w:ins>
    </w:p>
    <w:p w:rsidR="00DA5B2F" w:rsidRPr="00DA5B2F" w:rsidRDefault="00DA5B2F" w:rsidP="00DA5B2F">
      <w:pPr>
        <w:shd w:val="clear" w:color="auto" w:fill="FFFFFF"/>
        <w:spacing w:before="204" w:after="204" w:line="240" w:lineRule="auto"/>
        <w:textAlignment w:val="baseline"/>
        <w:rPr>
          <w:ins w:id="582" w:author="Unknown"/>
          <w:rFonts w:ascii="Helvetica" w:eastAsia="Times New Roman" w:hAnsi="Helvetica" w:cs="Helvetica"/>
          <w:color w:val="666666"/>
          <w:sz w:val="23"/>
          <w:szCs w:val="23"/>
        </w:rPr>
      </w:pPr>
      <w:ins w:id="583" w:author="Unknown">
        <w:r w:rsidRPr="00DA5B2F">
          <w:rPr>
            <w:rFonts w:ascii="Helvetica" w:eastAsia="Times New Roman" w:hAnsi="Helvetica" w:cs="Helvetica"/>
            <w:color w:val="666666"/>
            <w:sz w:val="23"/>
            <w:szCs w:val="23"/>
          </w:rPr>
          <w:t>$_ENV is an associative array of variables sent to the current PHP script via the environment method.</w:t>
        </w:r>
      </w:ins>
    </w:p>
    <w:p w:rsidR="00DA5B2F" w:rsidRPr="00DA5B2F" w:rsidRDefault="00DA5B2F" w:rsidP="00DA5B2F">
      <w:pPr>
        <w:shd w:val="clear" w:color="auto" w:fill="FFFFFF"/>
        <w:spacing w:after="0" w:line="240" w:lineRule="auto"/>
        <w:textAlignment w:val="baseline"/>
        <w:rPr>
          <w:ins w:id="584" w:author="Unknown"/>
          <w:rFonts w:ascii="Helvetica" w:eastAsia="Times New Roman" w:hAnsi="Helvetica" w:cs="Helvetica"/>
          <w:color w:val="666666"/>
          <w:sz w:val="23"/>
          <w:szCs w:val="23"/>
        </w:rPr>
      </w:pPr>
      <w:ins w:id="585" w:author="Unknown">
        <w:r w:rsidRPr="00DA5B2F">
          <w:rPr>
            <w:rFonts w:ascii="inherit" w:eastAsia="Times New Roman" w:hAnsi="inherit" w:cs="Helvetica"/>
            <w:b/>
            <w:bCs/>
            <w:color w:val="000000"/>
            <w:sz w:val="23"/>
          </w:rPr>
          <w:t>77) What does $_COOKIE means?</w:t>
        </w:r>
      </w:ins>
    </w:p>
    <w:p w:rsidR="00DA5B2F" w:rsidRPr="00DA5B2F" w:rsidRDefault="00DA5B2F" w:rsidP="00DA5B2F">
      <w:pPr>
        <w:shd w:val="clear" w:color="auto" w:fill="FFFFFF"/>
        <w:spacing w:before="204" w:after="204" w:line="240" w:lineRule="auto"/>
        <w:textAlignment w:val="baseline"/>
        <w:rPr>
          <w:ins w:id="586" w:author="Unknown"/>
          <w:rFonts w:ascii="Helvetica" w:eastAsia="Times New Roman" w:hAnsi="Helvetica" w:cs="Helvetica"/>
          <w:color w:val="666666"/>
          <w:sz w:val="23"/>
          <w:szCs w:val="23"/>
        </w:rPr>
      </w:pPr>
      <w:ins w:id="587" w:author="Unknown">
        <w:r w:rsidRPr="00DA5B2F">
          <w:rPr>
            <w:rFonts w:ascii="Helvetica" w:eastAsia="Times New Roman" w:hAnsi="Helvetica" w:cs="Helvetica"/>
            <w:color w:val="666666"/>
            <w:sz w:val="23"/>
            <w:szCs w:val="23"/>
          </w:rPr>
          <w:t>$_COOKIE is an associative array of variables sent to the current PHP script using the HTTP Cookies.</w:t>
        </w:r>
      </w:ins>
    </w:p>
    <w:p w:rsidR="00DA5B2F" w:rsidRPr="00DA5B2F" w:rsidRDefault="00DA5B2F" w:rsidP="00DA5B2F">
      <w:pPr>
        <w:shd w:val="clear" w:color="auto" w:fill="FFFFFF"/>
        <w:spacing w:after="0" w:line="240" w:lineRule="auto"/>
        <w:textAlignment w:val="baseline"/>
        <w:rPr>
          <w:ins w:id="588" w:author="Unknown"/>
          <w:rFonts w:ascii="Helvetica" w:eastAsia="Times New Roman" w:hAnsi="Helvetica" w:cs="Helvetica"/>
          <w:color w:val="666666"/>
          <w:sz w:val="23"/>
          <w:szCs w:val="23"/>
        </w:rPr>
      </w:pPr>
      <w:ins w:id="589" w:author="Unknown">
        <w:r w:rsidRPr="00DA5B2F">
          <w:rPr>
            <w:rFonts w:ascii="inherit" w:eastAsia="Times New Roman" w:hAnsi="inherit" w:cs="Helvetica"/>
            <w:b/>
            <w:bCs/>
            <w:color w:val="000000"/>
            <w:sz w:val="23"/>
          </w:rPr>
          <w:t>78) What does the scope of variables means?</w:t>
        </w:r>
      </w:ins>
    </w:p>
    <w:p w:rsidR="00DA5B2F" w:rsidRPr="00DA5B2F" w:rsidRDefault="00DA5B2F" w:rsidP="00DA5B2F">
      <w:pPr>
        <w:shd w:val="clear" w:color="auto" w:fill="FFFFFF"/>
        <w:spacing w:before="204" w:after="204" w:line="240" w:lineRule="auto"/>
        <w:textAlignment w:val="baseline"/>
        <w:rPr>
          <w:ins w:id="590" w:author="Unknown"/>
          <w:rFonts w:ascii="Helvetica" w:eastAsia="Times New Roman" w:hAnsi="Helvetica" w:cs="Helvetica"/>
          <w:color w:val="666666"/>
          <w:sz w:val="23"/>
          <w:szCs w:val="23"/>
        </w:rPr>
      </w:pPr>
      <w:ins w:id="591" w:author="Unknown">
        <w:r w:rsidRPr="00DA5B2F">
          <w:rPr>
            <w:rFonts w:ascii="Helvetica" w:eastAsia="Times New Roman" w:hAnsi="Helvetica" w:cs="Helvetica"/>
            <w:color w:val="666666"/>
            <w:sz w:val="23"/>
            <w:szCs w:val="23"/>
          </w:rPr>
          <w:t>The scope of a variable is the context within which it is defined. For the most part all PHP variables only have a single scope. This single scope spans included and required files as well.</w:t>
        </w:r>
      </w:ins>
    </w:p>
    <w:p w:rsidR="00DA5B2F" w:rsidRPr="00DA5B2F" w:rsidRDefault="00DA5B2F" w:rsidP="00DA5B2F">
      <w:pPr>
        <w:shd w:val="clear" w:color="auto" w:fill="FFFFFF"/>
        <w:spacing w:after="0" w:line="240" w:lineRule="auto"/>
        <w:textAlignment w:val="baseline"/>
        <w:rPr>
          <w:ins w:id="592" w:author="Unknown"/>
          <w:rFonts w:ascii="Helvetica" w:eastAsia="Times New Roman" w:hAnsi="Helvetica" w:cs="Helvetica"/>
          <w:color w:val="666666"/>
          <w:sz w:val="23"/>
          <w:szCs w:val="23"/>
        </w:rPr>
      </w:pPr>
      <w:ins w:id="593" w:author="Unknown">
        <w:r w:rsidRPr="00DA5B2F">
          <w:rPr>
            <w:rFonts w:ascii="inherit" w:eastAsia="Times New Roman" w:hAnsi="inherit" w:cs="Helvetica"/>
            <w:b/>
            <w:bCs/>
            <w:color w:val="000000"/>
            <w:sz w:val="23"/>
          </w:rPr>
          <w:t xml:space="preserve">79) </w:t>
        </w:r>
        <w:proofErr w:type="gramStart"/>
        <w:r w:rsidRPr="00DA5B2F">
          <w:rPr>
            <w:rFonts w:ascii="inherit" w:eastAsia="Times New Roman" w:hAnsi="inherit" w:cs="Helvetica"/>
            <w:b/>
            <w:bCs/>
            <w:color w:val="000000"/>
            <w:sz w:val="23"/>
          </w:rPr>
          <w:t>what</w:t>
        </w:r>
        <w:proofErr w:type="gramEnd"/>
        <w:r w:rsidRPr="00DA5B2F">
          <w:rPr>
            <w:rFonts w:ascii="inherit" w:eastAsia="Times New Roman" w:hAnsi="inherit" w:cs="Helvetica"/>
            <w:b/>
            <w:bCs/>
            <w:color w:val="000000"/>
            <w:sz w:val="23"/>
          </w:rPr>
          <w:t xml:space="preserve"> the difference between the ‘BITWISE AND’ operator and the ‘LOGICAL AND’ operator?</w:t>
        </w:r>
      </w:ins>
    </w:p>
    <w:p w:rsidR="00DA5B2F" w:rsidRPr="00DA5B2F" w:rsidRDefault="00DA5B2F" w:rsidP="00DA5B2F">
      <w:pPr>
        <w:shd w:val="clear" w:color="auto" w:fill="FFFFFF"/>
        <w:spacing w:before="204" w:after="204" w:line="240" w:lineRule="auto"/>
        <w:textAlignment w:val="baseline"/>
        <w:rPr>
          <w:ins w:id="594" w:author="Unknown"/>
          <w:rFonts w:ascii="Helvetica" w:eastAsia="Times New Roman" w:hAnsi="Helvetica" w:cs="Helvetica"/>
          <w:color w:val="666666"/>
          <w:sz w:val="23"/>
          <w:szCs w:val="23"/>
        </w:rPr>
      </w:pPr>
      <w:ins w:id="595" w:author="Unknown">
        <w:r w:rsidRPr="00DA5B2F">
          <w:rPr>
            <w:rFonts w:ascii="Helvetica" w:eastAsia="Times New Roman" w:hAnsi="Helvetica" w:cs="Helvetica"/>
            <w:color w:val="666666"/>
            <w:sz w:val="23"/>
            <w:szCs w:val="23"/>
          </w:rPr>
          <w:t>$</w:t>
        </w:r>
        <w:proofErr w:type="gramStart"/>
        <w:r w:rsidRPr="00DA5B2F">
          <w:rPr>
            <w:rFonts w:ascii="Helvetica" w:eastAsia="Times New Roman" w:hAnsi="Helvetica" w:cs="Helvetica"/>
            <w:color w:val="666666"/>
            <w:sz w:val="23"/>
            <w:szCs w:val="23"/>
          </w:rPr>
          <w:t>a and</w:t>
        </w:r>
        <w:proofErr w:type="gramEnd"/>
        <w:r w:rsidRPr="00DA5B2F">
          <w:rPr>
            <w:rFonts w:ascii="Helvetica" w:eastAsia="Times New Roman" w:hAnsi="Helvetica" w:cs="Helvetica"/>
            <w:color w:val="666666"/>
            <w:sz w:val="23"/>
            <w:szCs w:val="23"/>
          </w:rPr>
          <w:t xml:space="preserve"> $b:    TRUE if both $a and $b are TRUE.</w:t>
        </w:r>
      </w:ins>
    </w:p>
    <w:p w:rsidR="00DA5B2F" w:rsidRPr="00DA5B2F" w:rsidRDefault="00DA5B2F" w:rsidP="00DA5B2F">
      <w:pPr>
        <w:shd w:val="clear" w:color="auto" w:fill="FFFFFF"/>
        <w:spacing w:before="204" w:after="204" w:line="240" w:lineRule="auto"/>
        <w:textAlignment w:val="baseline"/>
        <w:rPr>
          <w:ins w:id="596" w:author="Unknown"/>
          <w:rFonts w:ascii="Helvetica" w:eastAsia="Times New Roman" w:hAnsi="Helvetica" w:cs="Helvetica"/>
          <w:color w:val="666666"/>
          <w:sz w:val="23"/>
          <w:szCs w:val="23"/>
        </w:rPr>
      </w:pPr>
      <w:ins w:id="597" w:author="Unknown">
        <w:r w:rsidRPr="00DA5B2F">
          <w:rPr>
            <w:rFonts w:ascii="Helvetica" w:eastAsia="Times New Roman" w:hAnsi="Helvetica" w:cs="Helvetica"/>
            <w:color w:val="666666"/>
            <w:sz w:val="23"/>
            <w:szCs w:val="23"/>
          </w:rPr>
          <w:t>$</w:t>
        </w:r>
        <w:proofErr w:type="gramStart"/>
        <w:r w:rsidRPr="00DA5B2F">
          <w:rPr>
            <w:rFonts w:ascii="Helvetica" w:eastAsia="Times New Roman" w:hAnsi="Helvetica" w:cs="Helvetica"/>
            <w:color w:val="666666"/>
            <w:sz w:val="23"/>
            <w:szCs w:val="23"/>
          </w:rPr>
          <w:t>a &amp;</w:t>
        </w:r>
        <w:proofErr w:type="gramEnd"/>
        <w:r w:rsidRPr="00DA5B2F">
          <w:rPr>
            <w:rFonts w:ascii="Helvetica" w:eastAsia="Times New Roman" w:hAnsi="Helvetica" w:cs="Helvetica"/>
            <w:color w:val="666666"/>
            <w:sz w:val="23"/>
            <w:szCs w:val="23"/>
          </w:rPr>
          <w:t xml:space="preserve"> $b:        Bits that are set in both $a and $b are set.</w:t>
        </w:r>
      </w:ins>
    </w:p>
    <w:p w:rsidR="00DA5B2F" w:rsidRPr="00DA5B2F" w:rsidRDefault="00DA5B2F" w:rsidP="00DA5B2F">
      <w:pPr>
        <w:shd w:val="clear" w:color="auto" w:fill="FFFFFF"/>
        <w:spacing w:after="0" w:line="240" w:lineRule="auto"/>
        <w:textAlignment w:val="baseline"/>
        <w:rPr>
          <w:ins w:id="598" w:author="Unknown"/>
          <w:rFonts w:ascii="Helvetica" w:eastAsia="Times New Roman" w:hAnsi="Helvetica" w:cs="Helvetica"/>
          <w:color w:val="666666"/>
          <w:sz w:val="23"/>
          <w:szCs w:val="23"/>
        </w:rPr>
      </w:pPr>
      <w:ins w:id="599" w:author="Unknown">
        <w:r w:rsidRPr="00DA5B2F">
          <w:rPr>
            <w:rFonts w:ascii="inherit" w:eastAsia="Times New Roman" w:hAnsi="inherit" w:cs="Helvetica"/>
            <w:b/>
            <w:bCs/>
            <w:color w:val="000000"/>
            <w:sz w:val="23"/>
          </w:rPr>
          <w:t>80) What are the two main string operators?</w:t>
        </w:r>
      </w:ins>
    </w:p>
    <w:p w:rsidR="00DA5B2F" w:rsidRPr="00DA5B2F" w:rsidRDefault="00DA5B2F" w:rsidP="00DA5B2F">
      <w:pPr>
        <w:shd w:val="clear" w:color="auto" w:fill="FFFFFF"/>
        <w:spacing w:before="204" w:after="204" w:line="240" w:lineRule="auto"/>
        <w:textAlignment w:val="baseline"/>
        <w:rPr>
          <w:ins w:id="600" w:author="Unknown"/>
          <w:rFonts w:ascii="Helvetica" w:eastAsia="Times New Roman" w:hAnsi="Helvetica" w:cs="Helvetica"/>
          <w:color w:val="666666"/>
          <w:sz w:val="23"/>
          <w:szCs w:val="23"/>
        </w:rPr>
      </w:pPr>
      <w:ins w:id="601" w:author="Unknown">
        <w:r w:rsidRPr="00DA5B2F">
          <w:rPr>
            <w:rFonts w:ascii="Helvetica" w:eastAsia="Times New Roman" w:hAnsi="Helvetica" w:cs="Helvetica"/>
            <w:color w:val="666666"/>
            <w:sz w:val="23"/>
            <w:szCs w:val="23"/>
          </w:rPr>
          <w:t>The first is the concatenation operator (‘.’), which returns the concatenation of its right and left arguments. The second is (‘</w:t>
        </w:r>
        <w:proofErr w:type="gramStart"/>
        <w:r w:rsidRPr="00DA5B2F">
          <w:rPr>
            <w:rFonts w:ascii="Helvetica" w:eastAsia="Times New Roman" w:hAnsi="Helvetica" w:cs="Helvetica"/>
            <w:color w:val="666666"/>
            <w:sz w:val="23"/>
            <w:szCs w:val="23"/>
          </w:rPr>
          <w:t>.=</w:t>
        </w:r>
        <w:proofErr w:type="gramEnd"/>
        <w:r w:rsidRPr="00DA5B2F">
          <w:rPr>
            <w:rFonts w:ascii="Helvetica" w:eastAsia="Times New Roman" w:hAnsi="Helvetica" w:cs="Helvetica"/>
            <w:color w:val="666666"/>
            <w:sz w:val="23"/>
            <w:szCs w:val="23"/>
          </w:rPr>
          <w:t>’), which appends the argument on the right to the argument on the left.</w:t>
        </w:r>
      </w:ins>
    </w:p>
    <w:p w:rsidR="00DA5B2F" w:rsidRPr="00DA5B2F" w:rsidRDefault="00DA5B2F" w:rsidP="00DA5B2F">
      <w:pPr>
        <w:shd w:val="clear" w:color="auto" w:fill="FFFFFF"/>
        <w:spacing w:after="0" w:line="240" w:lineRule="auto"/>
        <w:textAlignment w:val="baseline"/>
        <w:rPr>
          <w:ins w:id="602" w:author="Unknown"/>
          <w:rFonts w:ascii="Helvetica" w:eastAsia="Times New Roman" w:hAnsi="Helvetica" w:cs="Helvetica"/>
          <w:color w:val="666666"/>
          <w:sz w:val="23"/>
          <w:szCs w:val="23"/>
        </w:rPr>
      </w:pPr>
      <w:ins w:id="603" w:author="Unknown">
        <w:r w:rsidRPr="00DA5B2F">
          <w:rPr>
            <w:rFonts w:ascii="inherit" w:eastAsia="Times New Roman" w:hAnsi="inherit" w:cs="Helvetica"/>
            <w:b/>
            <w:bCs/>
            <w:color w:val="000000"/>
            <w:sz w:val="23"/>
          </w:rPr>
          <w:t>81) What does the array operator ‘===’ means?</w:t>
        </w:r>
      </w:ins>
    </w:p>
    <w:p w:rsidR="00DA5B2F" w:rsidRPr="00DA5B2F" w:rsidRDefault="00DA5B2F" w:rsidP="00DA5B2F">
      <w:pPr>
        <w:shd w:val="clear" w:color="auto" w:fill="FFFFFF"/>
        <w:spacing w:before="204" w:after="204" w:line="240" w:lineRule="auto"/>
        <w:textAlignment w:val="baseline"/>
        <w:rPr>
          <w:ins w:id="604" w:author="Unknown"/>
          <w:rFonts w:ascii="Helvetica" w:eastAsia="Times New Roman" w:hAnsi="Helvetica" w:cs="Helvetica"/>
          <w:color w:val="666666"/>
          <w:sz w:val="23"/>
          <w:szCs w:val="23"/>
        </w:rPr>
      </w:pPr>
      <w:ins w:id="605" w:author="Unknown">
        <w:r w:rsidRPr="00DA5B2F">
          <w:rPr>
            <w:rFonts w:ascii="Helvetica" w:eastAsia="Times New Roman" w:hAnsi="Helvetica" w:cs="Helvetica"/>
            <w:color w:val="666666"/>
            <w:sz w:val="23"/>
            <w:szCs w:val="23"/>
          </w:rPr>
          <w:t>$a === $b TRUE if $</w:t>
        </w:r>
        <w:proofErr w:type="gramStart"/>
        <w:r w:rsidRPr="00DA5B2F">
          <w:rPr>
            <w:rFonts w:ascii="Helvetica" w:eastAsia="Times New Roman" w:hAnsi="Helvetica" w:cs="Helvetica"/>
            <w:color w:val="666666"/>
            <w:sz w:val="23"/>
            <w:szCs w:val="23"/>
          </w:rPr>
          <w:t>a and</w:t>
        </w:r>
        <w:proofErr w:type="gramEnd"/>
        <w:r w:rsidRPr="00DA5B2F">
          <w:rPr>
            <w:rFonts w:ascii="Helvetica" w:eastAsia="Times New Roman" w:hAnsi="Helvetica" w:cs="Helvetica"/>
            <w:color w:val="666666"/>
            <w:sz w:val="23"/>
            <w:szCs w:val="23"/>
          </w:rPr>
          <w:t xml:space="preserve"> $b have the same key/value pairs in the same order and of the same types.</w:t>
        </w:r>
      </w:ins>
    </w:p>
    <w:p w:rsidR="00DA5B2F" w:rsidRPr="00DA5B2F" w:rsidRDefault="00DA5B2F" w:rsidP="00DA5B2F">
      <w:pPr>
        <w:shd w:val="clear" w:color="auto" w:fill="FFFFFF"/>
        <w:spacing w:after="0" w:line="240" w:lineRule="auto"/>
        <w:textAlignment w:val="baseline"/>
        <w:rPr>
          <w:ins w:id="606" w:author="Unknown"/>
          <w:rFonts w:ascii="Helvetica" w:eastAsia="Times New Roman" w:hAnsi="Helvetica" w:cs="Helvetica"/>
          <w:color w:val="666666"/>
          <w:sz w:val="23"/>
          <w:szCs w:val="23"/>
        </w:rPr>
      </w:pPr>
      <w:ins w:id="607" w:author="Unknown">
        <w:r w:rsidRPr="00DA5B2F">
          <w:rPr>
            <w:rFonts w:ascii="inherit" w:eastAsia="Times New Roman" w:hAnsi="inherit" w:cs="Helvetica"/>
            <w:b/>
            <w:bCs/>
            <w:color w:val="000000"/>
            <w:sz w:val="23"/>
          </w:rPr>
          <w:lastRenderedPageBreak/>
          <w:t>82) What is the differences between $</w:t>
        </w:r>
        <w:proofErr w:type="gramStart"/>
        <w:r w:rsidRPr="00DA5B2F">
          <w:rPr>
            <w:rFonts w:ascii="inherit" w:eastAsia="Times New Roman" w:hAnsi="inherit" w:cs="Helvetica"/>
            <w:b/>
            <w:bCs/>
            <w:color w:val="000000"/>
            <w:sz w:val="23"/>
          </w:rPr>
          <w:t>a !</w:t>
        </w:r>
        <w:proofErr w:type="gramEnd"/>
        <w:r w:rsidRPr="00DA5B2F">
          <w:rPr>
            <w:rFonts w:ascii="inherit" w:eastAsia="Times New Roman" w:hAnsi="inherit" w:cs="Helvetica"/>
            <w:b/>
            <w:bCs/>
            <w:color w:val="000000"/>
            <w:sz w:val="23"/>
          </w:rPr>
          <w:t>= $b and $a !== $b?</w:t>
        </w:r>
      </w:ins>
    </w:p>
    <w:p w:rsidR="00DA5B2F" w:rsidRPr="00DA5B2F" w:rsidRDefault="00DA5B2F" w:rsidP="00DA5B2F">
      <w:pPr>
        <w:shd w:val="clear" w:color="auto" w:fill="FFFFFF"/>
        <w:spacing w:before="204" w:after="204" w:line="240" w:lineRule="auto"/>
        <w:textAlignment w:val="baseline"/>
        <w:rPr>
          <w:ins w:id="608" w:author="Unknown"/>
          <w:rFonts w:ascii="Helvetica" w:eastAsia="Times New Roman" w:hAnsi="Helvetica" w:cs="Helvetica"/>
          <w:color w:val="666666"/>
          <w:sz w:val="23"/>
          <w:szCs w:val="23"/>
        </w:rPr>
      </w:pPr>
      <w:ins w:id="609" w:author="Unknown">
        <w:r w:rsidRPr="00DA5B2F">
          <w:rPr>
            <w:rFonts w:ascii="Helvetica" w:eastAsia="Times New Roman" w:hAnsi="Helvetica" w:cs="Helvetica"/>
            <w:color w:val="666666"/>
            <w:sz w:val="23"/>
            <w:szCs w:val="23"/>
          </w:rPr>
          <w:t xml:space="preserve">!= means inequality (TRUE if $a is not equal to $b) </w:t>
        </w:r>
        <w:proofErr w:type="gramStart"/>
        <w:r w:rsidRPr="00DA5B2F">
          <w:rPr>
            <w:rFonts w:ascii="Helvetica" w:eastAsia="Times New Roman" w:hAnsi="Helvetica" w:cs="Helvetica"/>
            <w:color w:val="666666"/>
            <w:sz w:val="23"/>
            <w:szCs w:val="23"/>
          </w:rPr>
          <w:t>and !</w:t>
        </w:r>
        <w:proofErr w:type="gramEnd"/>
        <w:r w:rsidRPr="00DA5B2F">
          <w:rPr>
            <w:rFonts w:ascii="Helvetica" w:eastAsia="Times New Roman" w:hAnsi="Helvetica" w:cs="Helvetica"/>
            <w:color w:val="666666"/>
            <w:sz w:val="23"/>
            <w:szCs w:val="23"/>
          </w:rPr>
          <w:t>== means non-identity (TRUE if $a is not identical to $b).</w:t>
        </w:r>
      </w:ins>
    </w:p>
    <w:p w:rsidR="00DA5B2F" w:rsidRPr="00DA5B2F" w:rsidRDefault="00DA5B2F" w:rsidP="00DA5B2F">
      <w:pPr>
        <w:shd w:val="clear" w:color="auto" w:fill="FFFFFF"/>
        <w:spacing w:after="0" w:line="240" w:lineRule="auto"/>
        <w:textAlignment w:val="baseline"/>
        <w:rPr>
          <w:ins w:id="610" w:author="Unknown"/>
          <w:rFonts w:ascii="Helvetica" w:eastAsia="Times New Roman" w:hAnsi="Helvetica" w:cs="Helvetica"/>
          <w:color w:val="666666"/>
          <w:sz w:val="23"/>
          <w:szCs w:val="23"/>
        </w:rPr>
      </w:pPr>
      <w:ins w:id="611" w:author="Unknown">
        <w:r w:rsidRPr="00DA5B2F">
          <w:rPr>
            <w:rFonts w:ascii="inherit" w:eastAsia="Times New Roman" w:hAnsi="inherit" w:cs="Helvetica"/>
            <w:b/>
            <w:bCs/>
            <w:color w:val="000000"/>
            <w:sz w:val="23"/>
          </w:rPr>
          <w:t>83) How can we determine whether a PHP variable is an instantiated object of a certain class?</w:t>
        </w:r>
      </w:ins>
    </w:p>
    <w:p w:rsidR="00DA5B2F" w:rsidRPr="00DA5B2F" w:rsidRDefault="00DA5B2F" w:rsidP="00DA5B2F">
      <w:pPr>
        <w:shd w:val="clear" w:color="auto" w:fill="FFFFFF"/>
        <w:spacing w:before="204" w:after="204" w:line="240" w:lineRule="auto"/>
        <w:textAlignment w:val="baseline"/>
        <w:rPr>
          <w:ins w:id="612" w:author="Unknown"/>
          <w:rFonts w:ascii="Helvetica" w:eastAsia="Times New Roman" w:hAnsi="Helvetica" w:cs="Helvetica"/>
          <w:color w:val="666666"/>
          <w:sz w:val="23"/>
          <w:szCs w:val="23"/>
        </w:rPr>
      </w:pPr>
      <w:ins w:id="613" w:author="Unknown">
        <w:r w:rsidRPr="00DA5B2F">
          <w:rPr>
            <w:rFonts w:ascii="Helvetica" w:eastAsia="Times New Roman" w:hAnsi="Helvetica" w:cs="Helvetica"/>
            <w:color w:val="666666"/>
            <w:sz w:val="23"/>
            <w:szCs w:val="23"/>
          </w:rPr>
          <w:t xml:space="preserve">To be able to verify whether a PHP variable is an instantiated object of a certain class we use </w:t>
        </w:r>
        <w:proofErr w:type="spellStart"/>
        <w:r w:rsidRPr="00DA5B2F">
          <w:rPr>
            <w:rFonts w:ascii="Helvetica" w:eastAsia="Times New Roman" w:hAnsi="Helvetica" w:cs="Helvetica"/>
            <w:color w:val="666666"/>
            <w:sz w:val="23"/>
            <w:szCs w:val="23"/>
          </w:rPr>
          <w:t>instanceof</w:t>
        </w:r>
        <w:proofErr w:type="spellEnd"/>
        <w:r w:rsidRPr="00DA5B2F">
          <w:rPr>
            <w:rFonts w:ascii="Helvetica" w:eastAsia="Times New Roman" w:hAnsi="Helvetica" w:cs="Helvetica"/>
            <w:color w:val="666666"/>
            <w:sz w:val="23"/>
            <w:szCs w:val="23"/>
          </w:rPr>
          <w:t>.</w:t>
        </w:r>
      </w:ins>
    </w:p>
    <w:p w:rsidR="00DA5B2F" w:rsidRPr="00DA5B2F" w:rsidRDefault="00DA5B2F" w:rsidP="00DA5B2F">
      <w:pPr>
        <w:shd w:val="clear" w:color="auto" w:fill="FFFFFF"/>
        <w:spacing w:after="0" w:line="240" w:lineRule="auto"/>
        <w:textAlignment w:val="baseline"/>
        <w:rPr>
          <w:ins w:id="614" w:author="Unknown"/>
          <w:rFonts w:ascii="Helvetica" w:eastAsia="Times New Roman" w:hAnsi="Helvetica" w:cs="Helvetica"/>
          <w:color w:val="666666"/>
          <w:sz w:val="23"/>
          <w:szCs w:val="23"/>
        </w:rPr>
      </w:pPr>
      <w:ins w:id="615" w:author="Unknown">
        <w:r w:rsidRPr="00DA5B2F">
          <w:rPr>
            <w:rFonts w:ascii="inherit" w:eastAsia="Times New Roman" w:hAnsi="inherit" w:cs="Helvetica"/>
            <w:b/>
            <w:bCs/>
            <w:color w:val="000000"/>
            <w:sz w:val="23"/>
          </w:rPr>
          <w:t xml:space="preserve">84) What is the </w:t>
        </w:r>
        <w:proofErr w:type="spellStart"/>
        <w:r w:rsidRPr="00DA5B2F">
          <w:rPr>
            <w:rFonts w:ascii="inherit" w:eastAsia="Times New Roman" w:hAnsi="inherit" w:cs="Helvetica"/>
            <w:b/>
            <w:bCs/>
            <w:color w:val="000000"/>
            <w:sz w:val="23"/>
          </w:rPr>
          <w:t>goto</w:t>
        </w:r>
        <w:proofErr w:type="spellEnd"/>
        <w:r w:rsidRPr="00DA5B2F">
          <w:rPr>
            <w:rFonts w:ascii="inherit" w:eastAsia="Times New Roman" w:hAnsi="inherit" w:cs="Helvetica"/>
            <w:b/>
            <w:bCs/>
            <w:color w:val="000000"/>
            <w:sz w:val="23"/>
          </w:rPr>
          <w:t xml:space="preserve"> statement useful for?</w:t>
        </w:r>
      </w:ins>
    </w:p>
    <w:p w:rsidR="00DA5B2F" w:rsidRPr="00DA5B2F" w:rsidRDefault="00DA5B2F" w:rsidP="00DA5B2F">
      <w:pPr>
        <w:shd w:val="clear" w:color="auto" w:fill="FFFFFF"/>
        <w:spacing w:before="204" w:after="204" w:line="240" w:lineRule="auto"/>
        <w:textAlignment w:val="baseline"/>
        <w:rPr>
          <w:ins w:id="616" w:author="Unknown"/>
          <w:rFonts w:ascii="Helvetica" w:eastAsia="Times New Roman" w:hAnsi="Helvetica" w:cs="Helvetica"/>
          <w:color w:val="666666"/>
          <w:sz w:val="23"/>
          <w:szCs w:val="23"/>
        </w:rPr>
      </w:pPr>
      <w:ins w:id="617" w:author="Unknown">
        <w:r w:rsidRPr="00DA5B2F">
          <w:rPr>
            <w:rFonts w:ascii="Helvetica" w:eastAsia="Times New Roman" w:hAnsi="Helvetica" w:cs="Helvetica"/>
            <w:color w:val="666666"/>
            <w:sz w:val="23"/>
            <w:szCs w:val="23"/>
          </w:rPr>
          <w:t xml:space="preserve">The </w:t>
        </w:r>
        <w:proofErr w:type="spellStart"/>
        <w:r w:rsidRPr="00DA5B2F">
          <w:rPr>
            <w:rFonts w:ascii="Helvetica" w:eastAsia="Times New Roman" w:hAnsi="Helvetica" w:cs="Helvetica"/>
            <w:color w:val="666666"/>
            <w:sz w:val="23"/>
            <w:szCs w:val="23"/>
          </w:rPr>
          <w:t>goto</w:t>
        </w:r>
        <w:proofErr w:type="spellEnd"/>
        <w:r w:rsidRPr="00DA5B2F">
          <w:rPr>
            <w:rFonts w:ascii="Helvetica" w:eastAsia="Times New Roman" w:hAnsi="Helvetica" w:cs="Helvetica"/>
            <w:color w:val="666666"/>
            <w:sz w:val="23"/>
            <w:szCs w:val="23"/>
          </w:rPr>
          <w:t xml:space="preserve"> statement can be placed to enable jumping inside the PHP program. The target is pointed by a label followed by a colon, and the instruction is specified as a </w:t>
        </w:r>
        <w:proofErr w:type="spellStart"/>
        <w:r w:rsidRPr="00DA5B2F">
          <w:rPr>
            <w:rFonts w:ascii="Helvetica" w:eastAsia="Times New Roman" w:hAnsi="Helvetica" w:cs="Helvetica"/>
            <w:color w:val="666666"/>
            <w:sz w:val="23"/>
            <w:szCs w:val="23"/>
          </w:rPr>
          <w:t>goto</w:t>
        </w:r>
        <w:proofErr w:type="spellEnd"/>
        <w:r w:rsidRPr="00DA5B2F">
          <w:rPr>
            <w:rFonts w:ascii="Helvetica" w:eastAsia="Times New Roman" w:hAnsi="Helvetica" w:cs="Helvetica"/>
            <w:color w:val="666666"/>
            <w:sz w:val="23"/>
            <w:szCs w:val="23"/>
          </w:rPr>
          <w:t xml:space="preserve"> statement followed by the desired target label.</w:t>
        </w:r>
      </w:ins>
    </w:p>
    <w:p w:rsidR="00DA5B2F" w:rsidRPr="00DA5B2F" w:rsidRDefault="00DA5B2F" w:rsidP="00DA5B2F">
      <w:pPr>
        <w:shd w:val="clear" w:color="auto" w:fill="FFFFFF"/>
        <w:spacing w:after="0" w:line="240" w:lineRule="auto"/>
        <w:textAlignment w:val="baseline"/>
        <w:rPr>
          <w:ins w:id="618" w:author="Unknown"/>
          <w:rFonts w:ascii="Helvetica" w:eastAsia="Times New Roman" w:hAnsi="Helvetica" w:cs="Helvetica"/>
          <w:color w:val="666666"/>
          <w:sz w:val="23"/>
          <w:szCs w:val="23"/>
        </w:rPr>
      </w:pPr>
      <w:ins w:id="619" w:author="Unknown">
        <w:r w:rsidRPr="00DA5B2F">
          <w:rPr>
            <w:rFonts w:ascii="inherit" w:eastAsia="Times New Roman" w:hAnsi="inherit" w:cs="Helvetica"/>
            <w:b/>
            <w:bCs/>
            <w:color w:val="000000"/>
            <w:sz w:val="23"/>
          </w:rPr>
          <w:t xml:space="preserve">85) </w:t>
        </w:r>
        <w:proofErr w:type="gramStart"/>
        <w:r w:rsidRPr="00DA5B2F">
          <w:rPr>
            <w:rFonts w:ascii="inherit" w:eastAsia="Times New Roman" w:hAnsi="inherit" w:cs="Helvetica"/>
            <w:b/>
            <w:bCs/>
            <w:color w:val="000000"/>
            <w:sz w:val="23"/>
          </w:rPr>
          <w:t>what</w:t>
        </w:r>
        <w:proofErr w:type="gramEnd"/>
        <w:r w:rsidRPr="00DA5B2F">
          <w:rPr>
            <w:rFonts w:ascii="inherit" w:eastAsia="Times New Roman" w:hAnsi="inherit" w:cs="Helvetica"/>
            <w:b/>
            <w:bCs/>
            <w:color w:val="000000"/>
            <w:sz w:val="23"/>
          </w:rPr>
          <w:t xml:space="preserve"> is the difference between  Exception::</w:t>
        </w:r>
        <w:proofErr w:type="spellStart"/>
        <w:r w:rsidRPr="00DA5B2F">
          <w:rPr>
            <w:rFonts w:ascii="inherit" w:eastAsia="Times New Roman" w:hAnsi="inherit" w:cs="Helvetica"/>
            <w:b/>
            <w:bCs/>
            <w:color w:val="000000"/>
            <w:sz w:val="23"/>
          </w:rPr>
          <w:t>getMessage</w:t>
        </w:r>
        <w:proofErr w:type="spellEnd"/>
        <w:r w:rsidRPr="00DA5B2F">
          <w:rPr>
            <w:rFonts w:ascii="inherit" w:eastAsia="Times New Roman" w:hAnsi="inherit" w:cs="Helvetica"/>
            <w:b/>
            <w:bCs/>
            <w:color w:val="000000"/>
            <w:sz w:val="23"/>
          </w:rPr>
          <w:t xml:space="preserve"> and Exception::</w:t>
        </w:r>
        <w:proofErr w:type="spellStart"/>
        <w:r w:rsidRPr="00DA5B2F">
          <w:rPr>
            <w:rFonts w:ascii="inherit" w:eastAsia="Times New Roman" w:hAnsi="inherit" w:cs="Helvetica"/>
            <w:b/>
            <w:bCs/>
            <w:color w:val="000000"/>
            <w:sz w:val="23"/>
          </w:rPr>
          <w:t>getLine</w:t>
        </w:r>
        <w:proofErr w:type="spellEnd"/>
        <w:r w:rsidRPr="00DA5B2F">
          <w:rPr>
            <w:rFonts w:ascii="inherit" w:eastAsia="Times New Roman" w:hAnsi="inherit" w:cs="Helvetica"/>
            <w:b/>
            <w:bCs/>
            <w:color w:val="000000"/>
            <w:sz w:val="23"/>
          </w:rPr>
          <w:t xml:space="preserve"> ?</w:t>
        </w:r>
      </w:ins>
    </w:p>
    <w:p w:rsidR="00DA5B2F" w:rsidRPr="00DA5B2F" w:rsidRDefault="00DA5B2F" w:rsidP="00DA5B2F">
      <w:pPr>
        <w:shd w:val="clear" w:color="auto" w:fill="FFFFFF"/>
        <w:spacing w:before="204" w:after="204" w:line="240" w:lineRule="auto"/>
        <w:textAlignment w:val="baseline"/>
        <w:rPr>
          <w:ins w:id="620" w:author="Unknown"/>
          <w:rFonts w:ascii="Helvetica" w:eastAsia="Times New Roman" w:hAnsi="Helvetica" w:cs="Helvetica"/>
          <w:color w:val="666666"/>
          <w:sz w:val="23"/>
          <w:szCs w:val="23"/>
        </w:rPr>
      </w:pPr>
      <w:ins w:id="621" w:author="Unknown">
        <w:r w:rsidRPr="00DA5B2F">
          <w:rPr>
            <w:rFonts w:ascii="Helvetica" w:eastAsia="Times New Roman" w:hAnsi="Helvetica" w:cs="Helvetica"/>
            <w:color w:val="666666"/>
            <w:sz w:val="23"/>
            <w:szCs w:val="23"/>
          </w:rPr>
          <w:t>Exception::</w:t>
        </w:r>
        <w:proofErr w:type="spellStart"/>
        <w:r w:rsidRPr="00DA5B2F">
          <w:rPr>
            <w:rFonts w:ascii="Helvetica" w:eastAsia="Times New Roman" w:hAnsi="Helvetica" w:cs="Helvetica"/>
            <w:color w:val="666666"/>
            <w:sz w:val="23"/>
            <w:szCs w:val="23"/>
          </w:rPr>
          <w:t>getMessage</w:t>
        </w:r>
        <w:proofErr w:type="spellEnd"/>
        <w:r w:rsidRPr="00DA5B2F">
          <w:rPr>
            <w:rFonts w:ascii="Helvetica" w:eastAsia="Times New Roman" w:hAnsi="Helvetica" w:cs="Helvetica"/>
            <w:color w:val="666666"/>
            <w:sz w:val="23"/>
            <w:szCs w:val="23"/>
          </w:rPr>
          <w:t xml:space="preserve"> lets us getting the Exception message and Exception::</w:t>
        </w:r>
        <w:proofErr w:type="spellStart"/>
        <w:r w:rsidRPr="00DA5B2F">
          <w:rPr>
            <w:rFonts w:ascii="Helvetica" w:eastAsia="Times New Roman" w:hAnsi="Helvetica" w:cs="Helvetica"/>
            <w:color w:val="666666"/>
            <w:sz w:val="23"/>
            <w:szCs w:val="23"/>
          </w:rPr>
          <w:t>getLine</w:t>
        </w:r>
        <w:proofErr w:type="spellEnd"/>
        <w:r w:rsidRPr="00DA5B2F">
          <w:rPr>
            <w:rFonts w:ascii="Helvetica" w:eastAsia="Times New Roman" w:hAnsi="Helvetica" w:cs="Helvetica"/>
            <w:color w:val="666666"/>
            <w:sz w:val="23"/>
            <w:szCs w:val="23"/>
          </w:rPr>
          <w:t xml:space="preserve"> lets us getting the line in which the exception occurred.</w:t>
        </w:r>
      </w:ins>
    </w:p>
    <w:p w:rsidR="00DA5B2F" w:rsidRPr="00DA5B2F" w:rsidRDefault="00DA5B2F" w:rsidP="00DA5B2F">
      <w:pPr>
        <w:shd w:val="clear" w:color="auto" w:fill="FFFFFF"/>
        <w:spacing w:after="0" w:line="240" w:lineRule="auto"/>
        <w:textAlignment w:val="baseline"/>
        <w:rPr>
          <w:ins w:id="622" w:author="Unknown"/>
          <w:rFonts w:ascii="Helvetica" w:eastAsia="Times New Roman" w:hAnsi="Helvetica" w:cs="Helvetica"/>
          <w:color w:val="666666"/>
          <w:sz w:val="23"/>
          <w:szCs w:val="23"/>
        </w:rPr>
      </w:pPr>
      <w:ins w:id="623" w:author="Unknown">
        <w:r w:rsidRPr="00DA5B2F">
          <w:rPr>
            <w:rFonts w:ascii="inherit" w:eastAsia="Times New Roman" w:hAnsi="inherit" w:cs="Helvetica"/>
            <w:b/>
            <w:bCs/>
            <w:color w:val="000000"/>
            <w:sz w:val="23"/>
          </w:rPr>
          <w:t>86) What does the expression Exception::__</w:t>
        </w:r>
        <w:proofErr w:type="spellStart"/>
        <w:r w:rsidRPr="00DA5B2F">
          <w:rPr>
            <w:rFonts w:ascii="inherit" w:eastAsia="Times New Roman" w:hAnsi="inherit" w:cs="Helvetica"/>
            <w:b/>
            <w:bCs/>
            <w:color w:val="000000"/>
            <w:sz w:val="23"/>
          </w:rPr>
          <w:t>toString</w:t>
        </w:r>
        <w:proofErr w:type="spellEnd"/>
        <w:r w:rsidRPr="00DA5B2F">
          <w:rPr>
            <w:rFonts w:ascii="inherit" w:eastAsia="Times New Roman" w:hAnsi="inherit" w:cs="Helvetica"/>
            <w:b/>
            <w:bCs/>
            <w:color w:val="000000"/>
            <w:sz w:val="23"/>
          </w:rPr>
          <w:t xml:space="preserve"> means?</w:t>
        </w:r>
      </w:ins>
    </w:p>
    <w:p w:rsidR="00DA5B2F" w:rsidRPr="00DA5B2F" w:rsidRDefault="00DA5B2F" w:rsidP="00DA5B2F">
      <w:pPr>
        <w:shd w:val="clear" w:color="auto" w:fill="FFFFFF"/>
        <w:spacing w:before="204" w:after="204" w:line="240" w:lineRule="auto"/>
        <w:textAlignment w:val="baseline"/>
        <w:rPr>
          <w:ins w:id="624" w:author="Unknown"/>
          <w:rFonts w:ascii="Helvetica" w:eastAsia="Times New Roman" w:hAnsi="Helvetica" w:cs="Helvetica"/>
          <w:color w:val="666666"/>
          <w:sz w:val="23"/>
          <w:szCs w:val="23"/>
        </w:rPr>
      </w:pPr>
      <w:ins w:id="625" w:author="Unknown">
        <w:r w:rsidRPr="00DA5B2F">
          <w:rPr>
            <w:rFonts w:ascii="Helvetica" w:eastAsia="Times New Roman" w:hAnsi="Helvetica" w:cs="Helvetica"/>
            <w:color w:val="666666"/>
            <w:sz w:val="23"/>
            <w:szCs w:val="23"/>
          </w:rPr>
          <w:t>Exception::__</w:t>
        </w:r>
        <w:proofErr w:type="spellStart"/>
        <w:r w:rsidRPr="00DA5B2F">
          <w:rPr>
            <w:rFonts w:ascii="Helvetica" w:eastAsia="Times New Roman" w:hAnsi="Helvetica" w:cs="Helvetica"/>
            <w:color w:val="666666"/>
            <w:sz w:val="23"/>
            <w:szCs w:val="23"/>
          </w:rPr>
          <w:t>toString</w:t>
        </w:r>
        <w:proofErr w:type="spellEnd"/>
        <w:r w:rsidRPr="00DA5B2F">
          <w:rPr>
            <w:rFonts w:ascii="Helvetica" w:eastAsia="Times New Roman" w:hAnsi="Helvetica" w:cs="Helvetica"/>
            <w:color w:val="666666"/>
            <w:sz w:val="23"/>
            <w:szCs w:val="23"/>
          </w:rPr>
          <w:t xml:space="preserve"> gives the String representation of the exception.</w:t>
        </w:r>
      </w:ins>
    </w:p>
    <w:p w:rsidR="00DA5B2F" w:rsidRPr="00DA5B2F" w:rsidRDefault="00DA5B2F" w:rsidP="00DA5B2F">
      <w:pPr>
        <w:shd w:val="clear" w:color="auto" w:fill="FFFFFF"/>
        <w:spacing w:after="0" w:line="240" w:lineRule="auto"/>
        <w:textAlignment w:val="baseline"/>
        <w:rPr>
          <w:ins w:id="626" w:author="Unknown"/>
          <w:rFonts w:ascii="Helvetica" w:eastAsia="Times New Roman" w:hAnsi="Helvetica" w:cs="Helvetica"/>
          <w:color w:val="666666"/>
          <w:sz w:val="23"/>
          <w:szCs w:val="23"/>
        </w:rPr>
      </w:pPr>
      <w:ins w:id="627" w:author="Unknown">
        <w:r w:rsidRPr="00DA5B2F">
          <w:rPr>
            <w:rFonts w:ascii="inherit" w:eastAsia="Times New Roman" w:hAnsi="inherit" w:cs="Helvetica"/>
            <w:b/>
            <w:bCs/>
            <w:color w:val="000000"/>
            <w:sz w:val="23"/>
          </w:rPr>
          <w:t>87) How is it possible to parse a configuration file?</w:t>
        </w:r>
      </w:ins>
    </w:p>
    <w:p w:rsidR="00DA5B2F" w:rsidRPr="00DA5B2F" w:rsidRDefault="00DA5B2F" w:rsidP="00DA5B2F">
      <w:pPr>
        <w:shd w:val="clear" w:color="auto" w:fill="FFFFFF"/>
        <w:spacing w:before="204" w:after="204" w:line="240" w:lineRule="auto"/>
        <w:textAlignment w:val="baseline"/>
        <w:rPr>
          <w:ins w:id="628" w:author="Unknown"/>
          <w:rFonts w:ascii="Helvetica" w:eastAsia="Times New Roman" w:hAnsi="Helvetica" w:cs="Helvetica"/>
          <w:color w:val="666666"/>
          <w:sz w:val="23"/>
          <w:szCs w:val="23"/>
        </w:rPr>
      </w:pPr>
      <w:ins w:id="629" w:author="Unknown">
        <w:r w:rsidRPr="00DA5B2F">
          <w:rPr>
            <w:rFonts w:ascii="Helvetica" w:eastAsia="Times New Roman" w:hAnsi="Helvetica" w:cs="Helvetica"/>
            <w:color w:val="666666"/>
            <w:sz w:val="23"/>
            <w:szCs w:val="23"/>
          </w:rPr>
          <w:t xml:space="preserve">The function </w:t>
        </w:r>
        <w:proofErr w:type="spellStart"/>
        <w:r w:rsidRPr="00DA5B2F">
          <w:rPr>
            <w:rFonts w:ascii="Helvetica" w:eastAsia="Times New Roman" w:hAnsi="Helvetica" w:cs="Helvetica"/>
            <w:color w:val="666666"/>
            <w:sz w:val="23"/>
            <w:szCs w:val="23"/>
          </w:rPr>
          <w:t>parse_ini_</w:t>
        </w:r>
        <w:proofErr w:type="gramStart"/>
        <w:r w:rsidRPr="00DA5B2F">
          <w:rPr>
            <w:rFonts w:ascii="Helvetica" w:eastAsia="Times New Roman" w:hAnsi="Helvetica" w:cs="Helvetica"/>
            <w:color w:val="666666"/>
            <w:sz w:val="23"/>
            <w:szCs w:val="23"/>
          </w:rPr>
          <w:t>file</w:t>
        </w:r>
        <w:proofErr w:type="spellEnd"/>
        <w:r w:rsidRPr="00DA5B2F">
          <w:rPr>
            <w:rFonts w:ascii="Helvetica" w:eastAsia="Times New Roman" w:hAnsi="Helvetica" w:cs="Helvetica"/>
            <w:color w:val="666666"/>
            <w:sz w:val="23"/>
            <w:szCs w:val="23"/>
          </w:rPr>
          <w:t>(</w:t>
        </w:r>
        <w:proofErr w:type="gramEnd"/>
        <w:r w:rsidRPr="00DA5B2F">
          <w:rPr>
            <w:rFonts w:ascii="Helvetica" w:eastAsia="Times New Roman" w:hAnsi="Helvetica" w:cs="Helvetica"/>
            <w:color w:val="666666"/>
            <w:sz w:val="23"/>
            <w:szCs w:val="23"/>
          </w:rPr>
          <w:t xml:space="preserve">) enables us to load in the </w:t>
        </w:r>
        <w:proofErr w:type="spellStart"/>
        <w:r w:rsidRPr="00DA5B2F">
          <w:rPr>
            <w:rFonts w:ascii="Helvetica" w:eastAsia="Times New Roman" w:hAnsi="Helvetica" w:cs="Helvetica"/>
            <w:color w:val="666666"/>
            <w:sz w:val="23"/>
            <w:szCs w:val="23"/>
          </w:rPr>
          <w:t>ini</w:t>
        </w:r>
        <w:proofErr w:type="spellEnd"/>
        <w:r w:rsidRPr="00DA5B2F">
          <w:rPr>
            <w:rFonts w:ascii="Helvetica" w:eastAsia="Times New Roman" w:hAnsi="Helvetica" w:cs="Helvetica"/>
            <w:color w:val="666666"/>
            <w:sz w:val="23"/>
            <w:szCs w:val="23"/>
          </w:rPr>
          <w:t xml:space="preserve"> file specified in filename, and returns the settings in it in an associative array.</w:t>
        </w:r>
      </w:ins>
    </w:p>
    <w:p w:rsidR="00DA5B2F" w:rsidRPr="00DA5B2F" w:rsidRDefault="00DA5B2F" w:rsidP="00DA5B2F">
      <w:pPr>
        <w:shd w:val="clear" w:color="auto" w:fill="FFFFFF"/>
        <w:spacing w:after="0" w:line="240" w:lineRule="auto"/>
        <w:textAlignment w:val="baseline"/>
        <w:rPr>
          <w:ins w:id="630" w:author="Unknown"/>
          <w:rFonts w:ascii="Helvetica" w:eastAsia="Times New Roman" w:hAnsi="Helvetica" w:cs="Helvetica"/>
          <w:color w:val="666666"/>
          <w:sz w:val="23"/>
          <w:szCs w:val="23"/>
        </w:rPr>
      </w:pPr>
      <w:ins w:id="631" w:author="Unknown">
        <w:r w:rsidRPr="00DA5B2F">
          <w:rPr>
            <w:rFonts w:ascii="inherit" w:eastAsia="Times New Roman" w:hAnsi="inherit" w:cs="Helvetica"/>
            <w:b/>
            <w:bCs/>
            <w:color w:val="000000"/>
            <w:sz w:val="23"/>
          </w:rPr>
          <w:t>88) How can we determine whether a variable is set?</w:t>
        </w:r>
      </w:ins>
    </w:p>
    <w:p w:rsidR="00DA5B2F" w:rsidRPr="00DA5B2F" w:rsidRDefault="00DA5B2F" w:rsidP="00DA5B2F">
      <w:pPr>
        <w:shd w:val="clear" w:color="auto" w:fill="FFFFFF"/>
        <w:spacing w:before="204" w:after="204" w:line="240" w:lineRule="auto"/>
        <w:textAlignment w:val="baseline"/>
        <w:rPr>
          <w:ins w:id="632" w:author="Unknown"/>
          <w:rFonts w:ascii="Helvetica" w:eastAsia="Times New Roman" w:hAnsi="Helvetica" w:cs="Helvetica"/>
          <w:color w:val="666666"/>
          <w:sz w:val="23"/>
          <w:szCs w:val="23"/>
        </w:rPr>
      </w:pPr>
      <w:ins w:id="633" w:author="Unknown">
        <w:r w:rsidRPr="00DA5B2F">
          <w:rPr>
            <w:rFonts w:ascii="Helvetica" w:eastAsia="Times New Roman" w:hAnsi="Helvetica" w:cs="Helvetica"/>
            <w:color w:val="666666"/>
            <w:sz w:val="23"/>
            <w:szCs w:val="23"/>
          </w:rPr>
          <w:t xml:space="preserve">The </w:t>
        </w:r>
        <w:proofErr w:type="spellStart"/>
        <w:proofErr w:type="gramStart"/>
        <w:r w:rsidRPr="00DA5B2F">
          <w:rPr>
            <w:rFonts w:ascii="Helvetica" w:eastAsia="Times New Roman" w:hAnsi="Helvetica" w:cs="Helvetica"/>
            <w:color w:val="666666"/>
            <w:sz w:val="23"/>
            <w:szCs w:val="23"/>
          </w:rPr>
          <w:t>boolean</w:t>
        </w:r>
        <w:proofErr w:type="spellEnd"/>
        <w:proofErr w:type="gramEnd"/>
        <w:r w:rsidRPr="00DA5B2F">
          <w:rPr>
            <w:rFonts w:ascii="Helvetica" w:eastAsia="Times New Roman" w:hAnsi="Helvetica" w:cs="Helvetica"/>
            <w:color w:val="666666"/>
            <w:sz w:val="23"/>
            <w:szCs w:val="23"/>
          </w:rPr>
          <w:t xml:space="preserve"> function </w:t>
        </w:r>
        <w:proofErr w:type="spellStart"/>
        <w:r w:rsidRPr="00DA5B2F">
          <w:rPr>
            <w:rFonts w:ascii="Helvetica" w:eastAsia="Times New Roman" w:hAnsi="Helvetica" w:cs="Helvetica"/>
            <w:color w:val="666666"/>
            <w:sz w:val="23"/>
            <w:szCs w:val="23"/>
          </w:rPr>
          <w:t>isset</w:t>
        </w:r>
        <w:proofErr w:type="spellEnd"/>
        <w:r w:rsidRPr="00DA5B2F">
          <w:rPr>
            <w:rFonts w:ascii="Helvetica" w:eastAsia="Times New Roman" w:hAnsi="Helvetica" w:cs="Helvetica"/>
            <w:color w:val="666666"/>
            <w:sz w:val="23"/>
            <w:szCs w:val="23"/>
          </w:rPr>
          <w:t xml:space="preserve"> determines if a variable is set and is not NULL.</w:t>
        </w:r>
      </w:ins>
    </w:p>
    <w:p w:rsidR="00DA5B2F" w:rsidRPr="00DA5B2F" w:rsidRDefault="00DA5B2F" w:rsidP="00DA5B2F">
      <w:pPr>
        <w:shd w:val="clear" w:color="auto" w:fill="FFFFFF"/>
        <w:spacing w:after="0" w:line="240" w:lineRule="auto"/>
        <w:textAlignment w:val="baseline"/>
        <w:rPr>
          <w:ins w:id="634" w:author="Unknown"/>
          <w:rFonts w:ascii="Helvetica" w:eastAsia="Times New Roman" w:hAnsi="Helvetica" w:cs="Helvetica"/>
          <w:color w:val="666666"/>
          <w:sz w:val="23"/>
          <w:szCs w:val="23"/>
        </w:rPr>
      </w:pPr>
      <w:ins w:id="635" w:author="Unknown">
        <w:r w:rsidRPr="00DA5B2F">
          <w:rPr>
            <w:rFonts w:ascii="inherit" w:eastAsia="Times New Roman" w:hAnsi="inherit" w:cs="Helvetica"/>
            <w:b/>
            <w:bCs/>
            <w:color w:val="000000"/>
            <w:sz w:val="23"/>
          </w:rPr>
          <w:t xml:space="preserve">89) What is the difference between the functions </w:t>
        </w:r>
        <w:proofErr w:type="spellStart"/>
        <w:proofErr w:type="gramStart"/>
        <w:r w:rsidRPr="00DA5B2F">
          <w:rPr>
            <w:rFonts w:ascii="inherit" w:eastAsia="Times New Roman" w:hAnsi="inherit" w:cs="Helvetica"/>
            <w:b/>
            <w:bCs/>
            <w:color w:val="000000"/>
            <w:sz w:val="23"/>
          </w:rPr>
          <w:t>strstr</w:t>
        </w:r>
        <w:proofErr w:type="spellEnd"/>
        <w:r w:rsidRPr="00DA5B2F">
          <w:rPr>
            <w:rFonts w:ascii="inherit" w:eastAsia="Times New Roman" w:hAnsi="inherit" w:cs="Helvetica"/>
            <w:b/>
            <w:bCs/>
            <w:color w:val="000000"/>
            <w:sz w:val="23"/>
          </w:rPr>
          <w:t>(</w:t>
        </w:r>
        <w:proofErr w:type="gramEnd"/>
        <w:r w:rsidRPr="00DA5B2F">
          <w:rPr>
            <w:rFonts w:ascii="inherit" w:eastAsia="Times New Roman" w:hAnsi="inherit" w:cs="Helvetica"/>
            <w:b/>
            <w:bCs/>
            <w:color w:val="000000"/>
            <w:sz w:val="23"/>
          </w:rPr>
          <w:t xml:space="preserve">) and </w:t>
        </w:r>
        <w:proofErr w:type="spellStart"/>
        <w:r w:rsidRPr="00DA5B2F">
          <w:rPr>
            <w:rFonts w:ascii="inherit" w:eastAsia="Times New Roman" w:hAnsi="inherit" w:cs="Helvetica"/>
            <w:b/>
            <w:bCs/>
            <w:color w:val="000000"/>
            <w:sz w:val="23"/>
          </w:rPr>
          <w:t>stristr</w:t>
        </w:r>
        <w:proofErr w:type="spellEnd"/>
        <w:r w:rsidRPr="00DA5B2F">
          <w:rPr>
            <w:rFonts w:ascii="inherit" w:eastAsia="Times New Roman" w:hAnsi="inherit" w:cs="Helvetica"/>
            <w:b/>
            <w:bCs/>
            <w:color w:val="000000"/>
            <w:sz w:val="23"/>
          </w:rPr>
          <w:t>()?</w:t>
        </w:r>
      </w:ins>
    </w:p>
    <w:p w:rsidR="00DA5B2F" w:rsidRPr="00DA5B2F" w:rsidRDefault="00DA5B2F" w:rsidP="00DA5B2F">
      <w:pPr>
        <w:shd w:val="clear" w:color="auto" w:fill="FFFFFF"/>
        <w:spacing w:before="204" w:after="204" w:line="240" w:lineRule="auto"/>
        <w:textAlignment w:val="baseline"/>
        <w:rPr>
          <w:ins w:id="636" w:author="Unknown"/>
          <w:rFonts w:ascii="Helvetica" w:eastAsia="Times New Roman" w:hAnsi="Helvetica" w:cs="Helvetica"/>
          <w:color w:val="666666"/>
          <w:sz w:val="23"/>
          <w:szCs w:val="23"/>
        </w:rPr>
      </w:pPr>
      <w:ins w:id="637" w:author="Unknown">
        <w:r w:rsidRPr="00DA5B2F">
          <w:rPr>
            <w:rFonts w:ascii="Helvetica" w:eastAsia="Times New Roman" w:hAnsi="Helvetica" w:cs="Helvetica"/>
            <w:color w:val="666666"/>
            <w:sz w:val="23"/>
            <w:szCs w:val="23"/>
          </w:rPr>
          <w:t xml:space="preserve">The string function </w:t>
        </w:r>
        <w:proofErr w:type="spellStart"/>
        <w:proofErr w:type="gramStart"/>
        <w:r w:rsidRPr="00DA5B2F">
          <w:rPr>
            <w:rFonts w:ascii="Helvetica" w:eastAsia="Times New Roman" w:hAnsi="Helvetica" w:cs="Helvetica"/>
            <w:color w:val="666666"/>
            <w:sz w:val="23"/>
            <w:szCs w:val="23"/>
          </w:rPr>
          <w:t>strstr</w:t>
        </w:r>
        <w:proofErr w:type="spellEnd"/>
        <w:r w:rsidRPr="00DA5B2F">
          <w:rPr>
            <w:rFonts w:ascii="Helvetica" w:eastAsia="Times New Roman" w:hAnsi="Helvetica" w:cs="Helvetica"/>
            <w:color w:val="666666"/>
            <w:sz w:val="23"/>
            <w:szCs w:val="23"/>
          </w:rPr>
          <w:t>(</w:t>
        </w:r>
        <w:proofErr w:type="gramEnd"/>
        <w:r w:rsidRPr="00DA5B2F">
          <w:rPr>
            <w:rFonts w:ascii="Helvetica" w:eastAsia="Times New Roman" w:hAnsi="Helvetica" w:cs="Helvetica"/>
            <w:color w:val="666666"/>
            <w:sz w:val="23"/>
            <w:szCs w:val="23"/>
          </w:rPr>
          <w:t xml:space="preserve">string </w:t>
        </w:r>
        <w:proofErr w:type="spellStart"/>
        <w:r w:rsidRPr="00DA5B2F">
          <w:rPr>
            <w:rFonts w:ascii="Helvetica" w:eastAsia="Times New Roman" w:hAnsi="Helvetica" w:cs="Helvetica"/>
            <w:color w:val="666666"/>
            <w:sz w:val="23"/>
            <w:szCs w:val="23"/>
          </w:rPr>
          <w:t>allString</w:t>
        </w:r>
        <w:proofErr w:type="spellEnd"/>
        <w:r w:rsidRPr="00DA5B2F">
          <w:rPr>
            <w:rFonts w:ascii="Helvetica" w:eastAsia="Times New Roman" w:hAnsi="Helvetica" w:cs="Helvetica"/>
            <w:color w:val="666666"/>
            <w:sz w:val="23"/>
            <w:szCs w:val="23"/>
          </w:rPr>
          <w:t xml:space="preserve">, string </w:t>
        </w:r>
        <w:proofErr w:type="spellStart"/>
        <w:r w:rsidRPr="00DA5B2F">
          <w:rPr>
            <w:rFonts w:ascii="Helvetica" w:eastAsia="Times New Roman" w:hAnsi="Helvetica" w:cs="Helvetica"/>
            <w:color w:val="666666"/>
            <w:sz w:val="23"/>
            <w:szCs w:val="23"/>
          </w:rPr>
          <w:t>occ</w:t>
        </w:r>
        <w:proofErr w:type="spellEnd"/>
        <w:r w:rsidRPr="00DA5B2F">
          <w:rPr>
            <w:rFonts w:ascii="Helvetica" w:eastAsia="Times New Roman" w:hAnsi="Helvetica" w:cs="Helvetica"/>
            <w:color w:val="666666"/>
            <w:sz w:val="23"/>
            <w:szCs w:val="23"/>
          </w:rPr>
          <w:t xml:space="preserve">) returns part of </w:t>
        </w:r>
        <w:proofErr w:type="spellStart"/>
        <w:r w:rsidRPr="00DA5B2F">
          <w:rPr>
            <w:rFonts w:ascii="Helvetica" w:eastAsia="Times New Roman" w:hAnsi="Helvetica" w:cs="Helvetica"/>
            <w:color w:val="666666"/>
            <w:sz w:val="23"/>
            <w:szCs w:val="23"/>
          </w:rPr>
          <w:t>allString</w:t>
        </w:r>
        <w:proofErr w:type="spellEnd"/>
        <w:r w:rsidRPr="00DA5B2F">
          <w:rPr>
            <w:rFonts w:ascii="Helvetica" w:eastAsia="Times New Roman" w:hAnsi="Helvetica" w:cs="Helvetica"/>
            <w:color w:val="666666"/>
            <w:sz w:val="23"/>
            <w:szCs w:val="23"/>
          </w:rPr>
          <w:t xml:space="preserve"> from the first occurrence of </w:t>
        </w:r>
        <w:proofErr w:type="spellStart"/>
        <w:r w:rsidRPr="00DA5B2F">
          <w:rPr>
            <w:rFonts w:ascii="Helvetica" w:eastAsia="Times New Roman" w:hAnsi="Helvetica" w:cs="Helvetica"/>
            <w:color w:val="666666"/>
            <w:sz w:val="23"/>
            <w:szCs w:val="23"/>
          </w:rPr>
          <w:t>occ</w:t>
        </w:r>
        <w:proofErr w:type="spellEnd"/>
        <w:r w:rsidRPr="00DA5B2F">
          <w:rPr>
            <w:rFonts w:ascii="Helvetica" w:eastAsia="Times New Roman" w:hAnsi="Helvetica" w:cs="Helvetica"/>
            <w:color w:val="666666"/>
            <w:sz w:val="23"/>
            <w:szCs w:val="23"/>
          </w:rPr>
          <w:t xml:space="preserve"> to the end of </w:t>
        </w:r>
        <w:proofErr w:type="spellStart"/>
        <w:r w:rsidRPr="00DA5B2F">
          <w:rPr>
            <w:rFonts w:ascii="Helvetica" w:eastAsia="Times New Roman" w:hAnsi="Helvetica" w:cs="Helvetica"/>
            <w:color w:val="666666"/>
            <w:sz w:val="23"/>
            <w:szCs w:val="23"/>
          </w:rPr>
          <w:t>allString</w:t>
        </w:r>
        <w:proofErr w:type="spellEnd"/>
        <w:r w:rsidRPr="00DA5B2F">
          <w:rPr>
            <w:rFonts w:ascii="Helvetica" w:eastAsia="Times New Roman" w:hAnsi="Helvetica" w:cs="Helvetica"/>
            <w:color w:val="666666"/>
            <w:sz w:val="23"/>
            <w:szCs w:val="23"/>
          </w:rPr>
          <w:t xml:space="preserve">. This function is case-sensitive. </w:t>
        </w:r>
        <w:proofErr w:type="spellStart"/>
        <w:proofErr w:type="gramStart"/>
        <w:r w:rsidRPr="00DA5B2F">
          <w:rPr>
            <w:rFonts w:ascii="Helvetica" w:eastAsia="Times New Roman" w:hAnsi="Helvetica" w:cs="Helvetica"/>
            <w:color w:val="666666"/>
            <w:sz w:val="23"/>
            <w:szCs w:val="23"/>
          </w:rPr>
          <w:t>stristr</w:t>
        </w:r>
        <w:proofErr w:type="spellEnd"/>
        <w:r w:rsidRPr="00DA5B2F">
          <w:rPr>
            <w:rFonts w:ascii="Helvetica" w:eastAsia="Times New Roman" w:hAnsi="Helvetica" w:cs="Helvetica"/>
            <w:color w:val="666666"/>
            <w:sz w:val="23"/>
            <w:szCs w:val="23"/>
          </w:rPr>
          <w:t>(</w:t>
        </w:r>
        <w:proofErr w:type="gramEnd"/>
        <w:r w:rsidRPr="00DA5B2F">
          <w:rPr>
            <w:rFonts w:ascii="Helvetica" w:eastAsia="Times New Roman" w:hAnsi="Helvetica" w:cs="Helvetica"/>
            <w:color w:val="666666"/>
            <w:sz w:val="23"/>
            <w:szCs w:val="23"/>
          </w:rPr>
          <w:t xml:space="preserve">) is identical to </w:t>
        </w:r>
        <w:proofErr w:type="spellStart"/>
        <w:r w:rsidRPr="00DA5B2F">
          <w:rPr>
            <w:rFonts w:ascii="Helvetica" w:eastAsia="Times New Roman" w:hAnsi="Helvetica" w:cs="Helvetica"/>
            <w:color w:val="666666"/>
            <w:sz w:val="23"/>
            <w:szCs w:val="23"/>
          </w:rPr>
          <w:t>strstr</w:t>
        </w:r>
        <w:proofErr w:type="spellEnd"/>
        <w:r w:rsidRPr="00DA5B2F">
          <w:rPr>
            <w:rFonts w:ascii="Helvetica" w:eastAsia="Times New Roman" w:hAnsi="Helvetica" w:cs="Helvetica"/>
            <w:color w:val="666666"/>
            <w:sz w:val="23"/>
            <w:szCs w:val="23"/>
          </w:rPr>
          <w:t>() except that it is case insensitive.</w:t>
        </w:r>
      </w:ins>
    </w:p>
    <w:p w:rsidR="00DA5B2F" w:rsidRPr="00DA5B2F" w:rsidRDefault="00DA5B2F" w:rsidP="00DA5B2F">
      <w:pPr>
        <w:shd w:val="clear" w:color="auto" w:fill="FFFFFF"/>
        <w:spacing w:after="0" w:line="240" w:lineRule="auto"/>
        <w:textAlignment w:val="baseline"/>
        <w:rPr>
          <w:ins w:id="638" w:author="Unknown"/>
          <w:rFonts w:ascii="Helvetica" w:eastAsia="Times New Roman" w:hAnsi="Helvetica" w:cs="Helvetica"/>
          <w:color w:val="666666"/>
          <w:sz w:val="23"/>
          <w:szCs w:val="23"/>
        </w:rPr>
      </w:pPr>
      <w:ins w:id="639" w:author="Unknown">
        <w:r w:rsidRPr="00DA5B2F">
          <w:rPr>
            <w:rFonts w:ascii="inherit" w:eastAsia="Times New Roman" w:hAnsi="inherit" w:cs="Helvetica"/>
            <w:b/>
            <w:bCs/>
            <w:color w:val="000000"/>
            <w:sz w:val="23"/>
          </w:rPr>
          <w:t xml:space="preserve">90) </w:t>
        </w:r>
        <w:proofErr w:type="gramStart"/>
        <w:r w:rsidRPr="00DA5B2F">
          <w:rPr>
            <w:rFonts w:ascii="inherit" w:eastAsia="Times New Roman" w:hAnsi="inherit" w:cs="Helvetica"/>
            <w:b/>
            <w:bCs/>
            <w:color w:val="000000"/>
            <w:sz w:val="23"/>
          </w:rPr>
          <w:t>what</w:t>
        </w:r>
        <w:proofErr w:type="gramEnd"/>
        <w:r w:rsidRPr="00DA5B2F">
          <w:rPr>
            <w:rFonts w:ascii="inherit" w:eastAsia="Times New Roman" w:hAnsi="inherit" w:cs="Helvetica"/>
            <w:b/>
            <w:bCs/>
            <w:color w:val="000000"/>
            <w:sz w:val="23"/>
          </w:rPr>
          <w:t xml:space="preserve"> is the difference between </w:t>
        </w:r>
        <w:proofErr w:type="spellStart"/>
        <w:r w:rsidRPr="00DA5B2F">
          <w:rPr>
            <w:rFonts w:ascii="inherit" w:eastAsia="Times New Roman" w:hAnsi="inherit" w:cs="Helvetica"/>
            <w:b/>
            <w:bCs/>
            <w:color w:val="000000"/>
            <w:sz w:val="23"/>
          </w:rPr>
          <w:t>for</w:t>
        </w:r>
        <w:proofErr w:type="spellEnd"/>
        <w:r w:rsidRPr="00DA5B2F">
          <w:rPr>
            <w:rFonts w:ascii="inherit" w:eastAsia="Times New Roman" w:hAnsi="inherit" w:cs="Helvetica"/>
            <w:b/>
            <w:bCs/>
            <w:color w:val="000000"/>
            <w:sz w:val="23"/>
          </w:rPr>
          <w:t xml:space="preserve"> and </w:t>
        </w:r>
        <w:proofErr w:type="spellStart"/>
        <w:r w:rsidRPr="00DA5B2F">
          <w:rPr>
            <w:rFonts w:ascii="inherit" w:eastAsia="Times New Roman" w:hAnsi="inherit" w:cs="Helvetica"/>
            <w:b/>
            <w:bCs/>
            <w:color w:val="000000"/>
            <w:sz w:val="23"/>
          </w:rPr>
          <w:t>foreach</w:t>
        </w:r>
        <w:proofErr w:type="spellEnd"/>
        <w:r w:rsidRPr="00DA5B2F">
          <w:rPr>
            <w:rFonts w:ascii="inherit" w:eastAsia="Times New Roman" w:hAnsi="inherit" w:cs="Helvetica"/>
            <w:b/>
            <w:bCs/>
            <w:color w:val="000000"/>
            <w:sz w:val="23"/>
          </w:rPr>
          <w:t>?</w:t>
        </w:r>
      </w:ins>
    </w:p>
    <w:p w:rsidR="00DA5B2F" w:rsidRPr="00DA5B2F" w:rsidRDefault="00DA5B2F" w:rsidP="00DA5B2F">
      <w:pPr>
        <w:shd w:val="clear" w:color="auto" w:fill="FFFFFF"/>
        <w:spacing w:before="204" w:after="204" w:line="240" w:lineRule="auto"/>
        <w:textAlignment w:val="baseline"/>
        <w:rPr>
          <w:ins w:id="640" w:author="Unknown"/>
          <w:rFonts w:ascii="Helvetica" w:eastAsia="Times New Roman" w:hAnsi="Helvetica" w:cs="Helvetica"/>
          <w:color w:val="666666"/>
          <w:sz w:val="23"/>
          <w:szCs w:val="23"/>
        </w:rPr>
      </w:pPr>
      <w:proofErr w:type="gramStart"/>
      <w:ins w:id="641" w:author="Unknown">
        <w:r w:rsidRPr="00DA5B2F">
          <w:rPr>
            <w:rFonts w:ascii="Helvetica" w:eastAsia="Times New Roman" w:hAnsi="Helvetica" w:cs="Helvetica"/>
            <w:color w:val="666666"/>
            <w:sz w:val="23"/>
            <w:szCs w:val="23"/>
          </w:rPr>
          <w:t>for</w:t>
        </w:r>
        <w:proofErr w:type="gramEnd"/>
        <w:r w:rsidRPr="00DA5B2F">
          <w:rPr>
            <w:rFonts w:ascii="Helvetica" w:eastAsia="Times New Roman" w:hAnsi="Helvetica" w:cs="Helvetica"/>
            <w:color w:val="666666"/>
            <w:sz w:val="23"/>
            <w:szCs w:val="23"/>
          </w:rPr>
          <w:t xml:space="preserve"> is expressed as follows:</w:t>
        </w:r>
      </w:ins>
    </w:p>
    <w:p w:rsidR="00DA5B2F" w:rsidRPr="00DA5B2F" w:rsidRDefault="00DA5B2F" w:rsidP="00DA5B2F">
      <w:pPr>
        <w:shd w:val="clear" w:color="auto" w:fill="FFFFFF"/>
        <w:spacing w:before="204" w:after="204" w:line="240" w:lineRule="auto"/>
        <w:textAlignment w:val="baseline"/>
        <w:rPr>
          <w:ins w:id="642" w:author="Unknown"/>
          <w:rFonts w:ascii="Helvetica" w:eastAsia="Times New Roman" w:hAnsi="Helvetica" w:cs="Helvetica"/>
          <w:color w:val="666666"/>
          <w:sz w:val="23"/>
          <w:szCs w:val="23"/>
        </w:rPr>
      </w:pPr>
      <w:proofErr w:type="gramStart"/>
      <w:ins w:id="643" w:author="Unknown">
        <w:r w:rsidRPr="00DA5B2F">
          <w:rPr>
            <w:rFonts w:ascii="Helvetica" w:eastAsia="Times New Roman" w:hAnsi="Helvetica" w:cs="Helvetica"/>
            <w:color w:val="666666"/>
            <w:sz w:val="23"/>
            <w:szCs w:val="23"/>
          </w:rPr>
          <w:t>for</w:t>
        </w:r>
        <w:proofErr w:type="gramEnd"/>
        <w:r w:rsidRPr="00DA5B2F">
          <w:rPr>
            <w:rFonts w:ascii="Helvetica" w:eastAsia="Times New Roman" w:hAnsi="Helvetica" w:cs="Helvetica"/>
            <w:color w:val="666666"/>
            <w:sz w:val="23"/>
            <w:szCs w:val="23"/>
          </w:rPr>
          <w:t xml:space="preserve"> (expr1; expr2; expr3)</w:t>
        </w:r>
      </w:ins>
    </w:p>
    <w:p w:rsidR="00DA5B2F" w:rsidRPr="00DA5B2F" w:rsidRDefault="00DA5B2F" w:rsidP="00DA5B2F">
      <w:pPr>
        <w:shd w:val="clear" w:color="auto" w:fill="FFFFFF"/>
        <w:spacing w:before="204" w:after="204" w:line="240" w:lineRule="auto"/>
        <w:textAlignment w:val="baseline"/>
        <w:rPr>
          <w:ins w:id="644" w:author="Unknown"/>
          <w:rFonts w:ascii="Helvetica" w:eastAsia="Times New Roman" w:hAnsi="Helvetica" w:cs="Helvetica"/>
          <w:color w:val="666666"/>
          <w:sz w:val="23"/>
          <w:szCs w:val="23"/>
        </w:rPr>
      </w:pPr>
      <w:proofErr w:type="gramStart"/>
      <w:ins w:id="645" w:author="Unknown">
        <w:r w:rsidRPr="00DA5B2F">
          <w:rPr>
            <w:rFonts w:ascii="Helvetica" w:eastAsia="Times New Roman" w:hAnsi="Helvetica" w:cs="Helvetica"/>
            <w:color w:val="666666"/>
            <w:sz w:val="23"/>
            <w:szCs w:val="23"/>
          </w:rPr>
          <w:t>statement</w:t>
        </w:r>
        <w:proofErr w:type="gramEnd"/>
      </w:ins>
    </w:p>
    <w:p w:rsidR="00DA5B2F" w:rsidRPr="00DA5B2F" w:rsidRDefault="00DA5B2F" w:rsidP="00DA5B2F">
      <w:pPr>
        <w:shd w:val="clear" w:color="auto" w:fill="FFFFFF"/>
        <w:spacing w:before="204" w:after="204" w:line="240" w:lineRule="auto"/>
        <w:textAlignment w:val="baseline"/>
        <w:rPr>
          <w:ins w:id="646" w:author="Unknown"/>
          <w:rFonts w:ascii="Helvetica" w:eastAsia="Times New Roman" w:hAnsi="Helvetica" w:cs="Helvetica"/>
          <w:color w:val="666666"/>
          <w:sz w:val="23"/>
          <w:szCs w:val="23"/>
        </w:rPr>
      </w:pPr>
      <w:ins w:id="647" w:author="Unknown">
        <w:r w:rsidRPr="00DA5B2F">
          <w:rPr>
            <w:rFonts w:ascii="Helvetica" w:eastAsia="Times New Roman" w:hAnsi="Helvetica" w:cs="Helvetica"/>
            <w:color w:val="666666"/>
            <w:sz w:val="23"/>
            <w:szCs w:val="23"/>
          </w:rPr>
          <w:t xml:space="preserve">The first expression is executed once at the beginning. </w:t>
        </w:r>
        <w:proofErr w:type="gramStart"/>
        <w:r w:rsidRPr="00DA5B2F">
          <w:rPr>
            <w:rFonts w:ascii="Helvetica" w:eastAsia="Times New Roman" w:hAnsi="Helvetica" w:cs="Helvetica"/>
            <w:color w:val="666666"/>
            <w:sz w:val="23"/>
            <w:szCs w:val="23"/>
          </w:rPr>
          <w:t>In each iteration</w:t>
        </w:r>
        <w:proofErr w:type="gramEnd"/>
        <w:r w:rsidRPr="00DA5B2F">
          <w:rPr>
            <w:rFonts w:ascii="Helvetica" w:eastAsia="Times New Roman" w:hAnsi="Helvetica" w:cs="Helvetica"/>
            <w:color w:val="666666"/>
            <w:sz w:val="23"/>
            <w:szCs w:val="23"/>
          </w:rPr>
          <w:t xml:space="preserve">, expr2 is evaluated. If it is TRUE, the loop continues and the statements inside for are executed. If it evaluates to FALSE, the execution of the loop ends. </w:t>
        </w:r>
        <w:proofErr w:type="gramStart"/>
        <w:r w:rsidRPr="00DA5B2F">
          <w:rPr>
            <w:rFonts w:ascii="Helvetica" w:eastAsia="Times New Roman" w:hAnsi="Helvetica" w:cs="Helvetica"/>
            <w:color w:val="666666"/>
            <w:sz w:val="23"/>
            <w:szCs w:val="23"/>
          </w:rPr>
          <w:t>expr3</w:t>
        </w:r>
        <w:proofErr w:type="gramEnd"/>
        <w:r w:rsidRPr="00DA5B2F">
          <w:rPr>
            <w:rFonts w:ascii="Helvetica" w:eastAsia="Times New Roman" w:hAnsi="Helvetica" w:cs="Helvetica"/>
            <w:color w:val="666666"/>
            <w:sz w:val="23"/>
            <w:szCs w:val="23"/>
          </w:rPr>
          <w:t xml:space="preserve"> is tested at the end of each iteration.</w:t>
        </w:r>
      </w:ins>
    </w:p>
    <w:p w:rsidR="00DA5B2F" w:rsidRPr="00DA5B2F" w:rsidRDefault="00DA5B2F" w:rsidP="00DA5B2F">
      <w:pPr>
        <w:shd w:val="clear" w:color="auto" w:fill="FFFFFF"/>
        <w:spacing w:before="204" w:after="204" w:line="240" w:lineRule="auto"/>
        <w:textAlignment w:val="baseline"/>
        <w:rPr>
          <w:ins w:id="648" w:author="Unknown"/>
          <w:rFonts w:ascii="Helvetica" w:eastAsia="Times New Roman" w:hAnsi="Helvetica" w:cs="Helvetica"/>
          <w:color w:val="666666"/>
          <w:sz w:val="23"/>
          <w:szCs w:val="23"/>
        </w:rPr>
      </w:pPr>
      <w:ins w:id="649" w:author="Unknown">
        <w:r w:rsidRPr="00DA5B2F">
          <w:rPr>
            <w:rFonts w:ascii="Helvetica" w:eastAsia="Times New Roman" w:hAnsi="Helvetica" w:cs="Helvetica"/>
            <w:color w:val="666666"/>
            <w:sz w:val="23"/>
            <w:szCs w:val="23"/>
          </w:rPr>
          <w:lastRenderedPageBreak/>
          <w:t xml:space="preserve">However, </w:t>
        </w:r>
        <w:proofErr w:type="spellStart"/>
        <w:r w:rsidRPr="00DA5B2F">
          <w:rPr>
            <w:rFonts w:ascii="Helvetica" w:eastAsia="Times New Roman" w:hAnsi="Helvetica" w:cs="Helvetica"/>
            <w:color w:val="666666"/>
            <w:sz w:val="23"/>
            <w:szCs w:val="23"/>
          </w:rPr>
          <w:t>foreach</w:t>
        </w:r>
        <w:proofErr w:type="spellEnd"/>
        <w:r w:rsidRPr="00DA5B2F">
          <w:rPr>
            <w:rFonts w:ascii="Helvetica" w:eastAsia="Times New Roman" w:hAnsi="Helvetica" w:cs="Helvetica"/>
            <w:color w:val="666666"/>
            <w:sz w:val="23"/>
            <w:szCs w:val="23"/>
          </w:rPr>
          <w:t xml:space="preserve"> provides an easy way to iterate over arrays and it is only used with arrays and objects.</w:t>
        </w:r>
      </w:ins>
    </w:p>
    <w:p w:rsidR="00DA5B2F" w:rsidRPr="00DA5B2F" w:rsidRDefault="00DA5B2F" w:rsidP="00DA5B2F">
      <w:pPr>
        <w:shd w:val="clear" w:color="auto" w:fill="FFFFFF"/>
        <w:spacing w:after="0" w:line="240" w:lineRule="auto"/>
        <w:textAlignment w:val="baseline"/>
        <w:rPr>
          <w:ins w:id="650" w:author="Unknown"/>
          <w:rFonts w:ascii="Helvetica" w:eastAsia="Times New Roman" w:hAnsi="Helvetica" w:cs="Helvetica"/>
          <w:color w:val="666666"/>
          <w:sz w:val="23"/>
          <w:szCs w:val="23"/>
        </w:rPr>
      </w:pPr>
      <w:ins w:id="651" w:author="Unknown">
        <w:r w:rsidRPr="00DA5B2F">
          <w:rPr>
            <w:rFonts w:ascii="inherit" w:eastAsia="Times New Roman" w:hAnsi="inherit" w:cs="Helvetica"/>
            <w:b/>
            <w:bCs/>
            <w:color w:val="000000"/>
            <w:sz w:val="23"/>
          </w:rPr>
          <w:t>91) Is it possible to submit a form with a dedicated button?</w:t>
        </w:r>
      </w:ins>
    </w:p>
    <w:p w:rsidR="00DA5B2F" w:rsidRPr="00DA5B2F" w:rsidRDefault="00DA5B2F" w:rsidP="00DA5B2F">
      <w:pPr>
        <w:shd w:val="clear" w:color="auto" w:fill="FFFFFF"/>
        <w:spacing w:before="204" w:after="204" w:line="240" w:lineRule="auto"/>
        <w:textAlignment w:val="baseline"/>
        <w:rPr>
          <w:ins w:id="652" w:author="Unknown"/>
          <w:rFonts w:ascii="Helvetica" w:eastAsia="Times New Roman" w:hAnsi="Helvetica" w:cs="Helvetica"/>
          <w:color w:val="666666"/>
          <w:sz w:val="23"/>
          <w:szCs w:val="23"/>
        </w:rPr>
      </w:pPr>
      <w:ins w:id="653" w:author="Unknown">
        <w:r w:rsidRPr="00DA5B2F">
          <w:rPr>
            <w:rFonts w:ascii="Helvetica" w:eastAsia="Times New Roman" w:hAnsi="Helvetica" w:cs="Helvetica"/>
            <w:color w:val="666666"/>
            <w:sz w:val="23"/>
            <w:szCs w:val="23"/>
          </w:rPr>
          <w:t xml:space="preserve">It is possible to use the </w:t>
        </w:r>
        <w:proofErr w:type="spellStart"/>
        <w:proofErr w:type="gramStart"/>
        <w:r w:rsidRPr="00DA5B2F">
          <w:rPr>
            <w:rFonts w:ascii="Helvetica" w:eastAsia="Times New Roman" w:hAnsi="Helvetica" w:cs="Helvetica"/>
            <w:color w:val="666666"/>
            <w:sz w:val="23"/>
            <w:szCs w:val="23"/>
          </w:rPr>
          <w:t>document.form.submit</w:t>
        </w:r>
        <w:proofErr w:type="spellEnd"/>
        <w:r w:rsidRPr="00DA5B2F">
          <w:rPr>
            <w:rFonts w:ascii="Helvetica" w:eastAsia="Times New Roman" w:hAnsi="Helvetica" w:cs="Helvetica"/>
            <w:color w:val="666666"/>
            <w:sz w:val="23"/>
            <w:szCs w:val="23"/>
          </w:rPr>
          <w:t>(</w:t>
        </w:r>
        <w:proofErr w:type="gramEnd"/>
        <w:r w:rsidRPr="00DA5B2F">
          <w:rPr>
            <w:rFonts w:ascii="Helvetica" w:eastAsia="Times New Roman" w:hAnsi="Helvetica" w:cs="Helvetica"/>
            <w:color w:val="666666"/>
            <w:sz w:val="23"/>
            <w:szCs w:val="23"/>
          </w:rPr>
          <w:t xml:space="preserve">) function to submit the form. For example: &lt;input type=button value=”SUBMIT” </w:t>
        </w:r>
        <w:proofErr w:type="spellStart"/>
        <w:r w:rsidRPr="00DA5B2F">
          <w:rPr>
            <w:rFonts w:ascii="Helvetica" w:eastAsia="Times New Roman" w:hAnsi="Helvetica" w:cs="Helvetica"/>
            <w:color w:val="666666"/>
            <w:sz w:val="23"/>
            <w:szCs w:val="23"/>
          </w:rPr>
          <w:t>onClick</w:t>
        </w:r>
        <w:proofErr w:type="spellEnd"/>
        <w:r w:rsidRPr="00DA5B2F">
          <w:rPr>
            <w:rFonts w:ascii="Helvetica" w:eastAsia="Times New Roman" w:hAnsi="Helvetica" w:cs="Helvetica"/>
            <w:color w:val="666666"/>
            <w:sz w:val="23"/>
            <w:szCs w:val="23"/>
          </w:rPr>
          <w:t>=”</w:t>
        </w:r>
        <w:proofErr w:type="spellStart"/>
        <w:proofErr w:type="gramStart"/>
        <w:r w:rsidRPr="00DA5B2F">
          <w:rPr>
            <w:rFonts w:ascii="Helvetica" w:eastAsia="Times New Roman" w:hAnsi="Helvetica" w:cs="Helvetica"/>
            <w:color w:val="666666"/>
            <w:sz w:val="23"/>
            <w:szCs w:val="23"/>
          </w:rPr>
          <w:t>document.form.submit</w:t>
        </w:r>
        <w:proofErr w:type="spellEnd"/>
        <w:r w:rsidRPr="00DA5B2F">
          <w:rPr>
            <w:rFonts w:ascii="Helvetica" w:eastAsia="Times New Roman" w:hAnsi="Helvetica" w:cs="Helvetica"/>
            <w:color w:val="666666"/>
            <w:sz w:val="23"/>
            <w:szCs w:val="23"/>
          </w:rPr>
          <w:t>(</w:t>
        </w:r>
        <w:proofErr w:type="gramEnd"/>
        <w:r w:rsidRPr="00DA5B2F">
          <w:rPr>
            <w:rFonts w:ascii="Helvetica" w:eastAsia="Times New Roman" w:hAnsi="Helvetica" w:cs="Helvetica"/>
            <w:color w:val="666666"/>
            <w:sz w:val="23"/>
            <w:szCs w:val="23"/>
          </w:rPr>
          <w:t>)”&gt;</w:t>
        </w:r>
      </w:ins>
    </w:p>
    <w:p w:rsidR="00DA5B2F" w:rsidRPr="00DA5B2F" w:rsidRDefault="00DA5B2F" w:rsidP="00DA5B2F">
      <w:pPr>
        <w:shd w:val="clear" w:color="auto" w:fill="FFFFFF"/>
        <w:spacing w:after="0" w:line="240" w:lineRule="auto"/>
        <w:textAlignment w:val="baseline"/>
        <w:rPr>
          <w:ins w:id="654" w:author="Unknown"/>
          <w:rFonts w:ascii="Helvetica" w:eastAsia="Times New Roman" w:hAnsi="Helvetica" w:cs="Helvetica"/>
          <w:color w:val="666666"/>
          <w:sz w:val="23"/>
          <w:szCs w:val="23"/>
        </w:rPr>
      </w:pPr>
      <w:ins w:id="655" w:author="Unknown">
        <w:r w:rsidRPr="00DA5B2F">
          <w:rPr>
            <w:rFonts w:ascii="inherit" w:eastAsia="Times New Roman" w:hAnsi="inherit" w:cs="Helvetica"/>
            <w:b/>
            <w:bCs/>
            <w:color w:val="000000"/>
            <w:sz w:val="23"/>
          </w:rPr>
          <w:t xml:space="preserve">92) What is the difference between </w:t>
        </w:r>
        <w:proofErr w:type="spellStart"/>
        <w:r w:rsidRPr="00DA5B2F">
          <w:rPr>
            <w:rFonts w:ascii="inherit" w:eastAsia="Times New Roman" w:hAnsi="inherit" w:cs="Helvetica"/>
            <w:b/>
            <w:bCs/>
            <w:color w:val="000000"/>
            <w:sz w:val="23"/>
          </w:rPr>
          <w:t>ereg_</w:t>
        </w:r>
        <w:proofErr w:type="gramStart"/>
        <w:r w:rsidRPr="00DA5B2F">
          <w:rPr>
            <w:rFonts w:ascii="inherit" w:eastAsia="Times New Roman" w:hAnsi="inherit" w:cs="Helvetica"/>
            <w:b/>
            <w:bCs/>
            <w:color w:val="000000"/>
            <w:sz w:val="23"/>
          </w:rPr>
          <w:t>replace</w:t>
        </w:r>
        <w:proofErr w:type="spellEnd"/>
        <w:r w:rsidRPr="00DA5B2F">
          <w:rPr>
            <w:rFonts w:ascii="inherit" w:eastAsia="Times New Roman" w:hAnsi="inherit" w:cs="Helvetica"/>
            <w:b/>
            <w:bCs/>
            <w:color w:val="000000"/>
            <w:sz w:val="23"/>
          </w:rPr>
          <w:t>(</w:t>
        </w:r>
        <w:proofErr w:type="gramEnd"/>
        <w:r w:rsidRPr="00DA5B2F">
          <w:rPr>
            <w:rFonts w:ascii="inherit" w:eastAsia="Times New Roman" w:hAnsi="inherit" w:cs="Helvetica"/>
            <w:b/>
            <w:bCs/>
            <w:color w:val="000000"/>
            <w:sz w:val="23"/>
          </w:rPr>
          <w:t xml:space="preserve">) and </w:t>
        </w:r>
        <w:proofErr w:type="spellStart"/>
        <w:r w:rsidRPr="00DA5B2F">
          <w:rPr>
            <w:rFonts w:ascii="inherit" w:eastAsia="Times New Roman" w:hAnsi="inherit" w:cs="Helvetica"/>
            <w:b/>
            <w:bCs/>
            <w:color w:val="000000"/>
            <w:sz w:val="23"/>
          </w:rPr>
          <w:t>eregi_replace</w:t>
        </w:r>
        <w:proofErr w:type="spellEnd"/>
        <w:r w:rsidRPr="00DA5B2F">
          <w:rPr>
            <w:rFonts w:ascii="inherit" w:eastAsia="Times New Roman" w:hAnsi="inherit" w:cs="Helvetica"/>
            <w:b/>
            <w:bCs/>
            <w:color w:val="000000"/>
            <w:sz w:val="23"/>
          </w:rPr>
          <w:t>()?</w:t>
        </w:r>
      </w:ins>
    </w:p>
    <w:p w:rsidR="00DA5B2F" w:rsidRPr="00DA5B2F" w:rsidRDefault="00DA5B2F" w:rsidP="00DA5B2F">
      <w:pPr>
        <w:shd w:val="clear" w:color="auto" w:fill="FFFFFF"/>
        <w:spacing w:before="204" w:after="204" w:line="240" w:lineRule="auto"/>
        <w:textAlignment w:val="baseline"/>
        <w:rPr>
          <w:ins w:id="656" w:author="Unknown"/>
          <w:rFonts w:ascii="Helvetica" w:eastAsia="Times New Roman" w:hAnsi="Helvetica" w:cs="Helvetica"/>
          <w:color w:val="666666"/>
          <w:sz w:val="23"/>
          <w:szCs w:val="23"/>
        </w:rPr>
      </w:pPr>
      <w:ins w:id="657" w:author="Unknown">
        <w:r w:rsidRPr="00DA5B2F">
          <w:rPr>
            <w:rFonts w:ascii="Helvetica" w:eastAsia="Times New Roman" w:hAnsi="Helvetica" w:cs="Helvetica"/>
            <w:color w:val="666666"/>
            <w:sz w:val="23"/>
            <w:szCs w:val="23"/>
          </w:rPr>
          <w:t xml:space="preserve">The function </w:t>
        </w:r>
        <w:proofErr w:type="spellStart"/>
        <w:r w:rsidRPr="00DA5B2F">
          <w:rPr>
            <w:rFonts w:ascii="Helvetica" w:eastAsia="Times New Roman" w:hAnsi="Helvetica" w:cs="Helvetica"/>
            <w:color w:val="666666"/>
            <w:sz w:val="23"/>
            <w:szCs w:val="23"/>
          </w:rPr>
          <w:t>eregi_</w:t>
        </w:r>
        <w:proofErr w:type="gramStart"/>
        <w:r w:rsidRPr="00DA5B2F">
          <w:rPr>
            <w:rFonts w:ascii="Helvetica" w:eastAsia="Times New Roman" w:hAnsi="Helvetica" w:cs="Helvetica"/>
            <w:color w:val="666666"/>
            <w:sz w:val="23"/>
            <w:szCs w:val="23"/>
          </w:rPr>
          <w:t>replace</w:t>
        </w:r>
        <w:proofErr w:type="spellEnd"/>
        <w:r w:rsidRPr="00DA5B2F">
          <w:rPr>
            <w:rFonts w:ascii="Helvetica" w:eastAsia="Times New Roman" w:hAnsi="Helvetica" w:cs="Helvetica"/>
            <w:color w:val="666666"/>
            <w:sz w:val="23"/>
            <w:szCs w:val="23"/>
          </w:rPr>
          <w:t>(</w:t>
        </w:r>
        <w:proofErr w:type="gramEnd"/>
        <w:r w:rsidRPr="00DA5B2F">
          <w:rPr>
            <w:rFonts w:ascii="Helvetica" w:eastAsia="Times New Roman" w:hAnsi="Helvetica" w:cs="Helvetica"/>
            <w:color w:val="666666"/>
            <w:sz w:val="23"/>
            <w:szCs w:val="23"/>
          </w:rPr>
          <w:t xml:space="preserve">) is identical to the function </w:t>
        </w:r>
        <w:proofErr w:type="spellStart"/>
        <w:r w:rsidRPr="00DA5B2F">
          <w:rPr>
            <w:rFonts w:ascii="Helvetica" w:eastAsia="Times New Roman" w:hAnsi="Helvetica" w:cs="Helvetica"/>
            <w:color w:val="666666"/>
            <w:sz w:val="23"/>
            <w:szCs w:val="23"/>
          </w:rPr>
          <w:t>ereg_replace</w:t>
        </w:r>
        <w:proofErr w:type="spellEnd"/>
        <w:r w:rsidRPr="00DA5B2F">
          <w:rPr>
            <w:rFonts w:ascii="Helvetica" w:eastAsia="Times New Roman" w:hAnsi="Helvetica" w:cs="Helvetica"/>
            <w:color w:val="666666"/>
            <w:sz w:val="23"/>
            <w:szCs w:val="23"/>
          </w:rPr>
          <w:t>() except that it ignores case distinction when matching alphabetic characters.</w:t>
        </w:r>
      </w:ins>
    </w:p>
    <w:p w:rsidR="00DA5B2F" w:rsidRPr="00DA5B2F" w:rsidRDefault="00DA5B2F" w:rsidP="00DA5B2F">
      <w:pPr>
        <w:shd w:val="clear" w:color="auto" w:fill="FFFFFF"/>
        <w:spacing w:after="0" w:line="240" w:lineRule="auto"/>
        <w:textAlignment w:val="baseline"/>
        <w:rPr>
          <w:ins w:id="658" w:author="Unknown"/>
          <w:rFonts w:ascii="Helvetica" w:eastAsia="Times New Roman" w:hAnsi="Helvetica" w:cs="Helvetica"/>
          <w:color w:val="666666"/>
          <w:sz w:val="23"/>
          <w:szCs w:val="23"/>
        </w:rPr>
      </w:pPr>
      <w:ins w:id="659" w:author="Unknown">
        <w:r w:rsidRPr="00DA5B2F">
          <w:rPr>
            <w:rFonts w:ascii="inherit" w:eastAsia="Times New Roman" w:hAnsi="inherit" w:cs="Helvetica"/>
            <w:b/>
            <w:bCs/>
            <w:color w:val="000000"/>
            <w:sz w:val="23"/>
          </w:rPr>
          <w:t>93) Is it possible to protect special characters in a query string?</w:t>
        </w:r>
      </w:ins>
    </w:p>
    <w:p w:rsidR="00DA5B2F" w:rsidRPr="00DA5B2F" w:rsidRDefault="00DA5B2F" w:rsidP="00DA5B2F">
      <w:pPr>
        <w:shd w:val="clear" w:color="auto" w:fill="FFFFFF"/>
        <w:spacing w:before="204" w:after="204" w:line="240" w:lineRule="auto"/>
        <w:textAlignment w:val="baseline"/>
        <w:rPr>
          <w:ins w:id="660" w:author="Unknown"/>
          <w:rFonts w:ascii="Helvetica" w:eastAsia="Times New Roman" w:hAnsi="Helvetica" w:cs="Helvetica"/>
          <w:color w:val="666666"/>
          <w:sz w:val="23"/>
          <w:szCs w:val="23"/>
        </w:rPr>
      </w:pPr>
      <w:ins w:id="661" w:author="Unknown">
        <w:r w:rsidRPr="00DA5B2F">
          <w:rPr>
            <w:rFonts w:ascii="Helvetica" w:eastAsia="Times New Roman" w:hAnsi="Helvetica" w:cs="Helvetica"/>
            <w:color w:val="666666"/>
            <w:sz w:val="23"/>
            <w:szCs w:val="23"/>
          </w:rPr>
          <w:t xml:space="preserve">Yes, we use the </w:t>
        </w:r>
        <w:proofErr w:type="spellStart"/>
        <w:proofErr w:type="gramStart"/>
        <w:r w:rsidRPr="00DA5B2F">
          <w:rPr>
            <w:rFonts w:ascii="Helvetica" w:eastAsia="Times New Roman" w:hAnsi="Helvetica" w:cs="Helvetica"/>
            <w:color w:val="666666"/>
            <w:sz w:val="23"/>
            <w:szCs w:val="23"/>
          </w:rPr>
          <w:t>urlencode</w:t>
        </w:r>
        <w:proofErr w:type="spellEnd"/>
        <w:r w:rsidRPr="00DA5B2F">
          <w:rPr>
            <w:rFonts w:ascii="Helvetica" w:eastAsia="Times New Roman" w:hAnsi="Helvetica" w:cs="Helvetica"/>
            <w:color w:val="666666"/>
            <w:sz w:val="23"/>
            <w:szCs w:val="23"/>
          </w:rPr>
          <w:t>(</w:t>
        </w:r>
        <w:proofErr w:type="gramEnd"/>
        <w:r w:rsidRPr="00DA5B2F">
          <w:rPr>
            <w:rFonts w:ascii="Helvetica" w:eastAsia="Times New Roman" w:hAnsi="Helvetica" w:cs="Helvetica"/>
            <w:color w:val="666666"/>
            <w:sz w:val="23"/>
            <w:szCs w:val="23"/>
          </w:rPr>
          <w:t>) function to be able to protect special characters.</w:t>
        </w:r>
      </w:ins>
    </w:p>
    <w:p w:rsidR="00DA5B2F" w:rsidRPr="00DA5B2F" w:rsidRDefault="00DA5B2F" w:rsidP="00DA5B2F">
      <w:pPr>
        <w:shd w:val="clear" w:color="auto" w:fill="FFFFFF"/>
        <w:spacing w:after="0" w:line="240" w:lineRule="auto"/>
        <w:textAlignment w:val="baseline"/>
        <w:rPr>
          <w:ins w:id="662" w:author="Unknown"/>
          <w:rFonts w:ascii="Helvetica" w:eastAsia="Times New Roman" w:hAnsi="Helvetica" w:cs="Helvetica"/>
          <w:color w:val="666666"/>
          <w:sz w:val="23"/>
          <w:szCs w:val="23"/>
        </w:rPr>
      </w:pPr>
      <w:ins w:id="663" w:author="Unknown">
        <w:r w:rsidRPr="00DA5B2F">
          <w:rPr>
            <w:rFonts w:ascii="inherit" w:eastAsia="Times New Roman" w:hAnsi="inherit" w:cs="Helvetica"/>
            <w:b/>
            <w:bCs/>
            <w:color w:val="000000"/>
            <w:sz w:val="23"/>
          </w:rPr>
          <w:t>94) What are the three classes of errors that can occur in PHP?</w:t>
        </w:r>
      </w:ins>
    </w:p>
    <w:p w:rsidR="00DA5B2F" w:rsidRPr="00DA5B2F" w:rsidRDefault="00DA5B2F" w:rsidP="00DA5B2F">
      <w:pPr>
        <w:shd w:val="clear" w:color="auto" w:fill="FFFFFF"/>
        <w:spacing w:before="204" w:after="204" w:line="240" w:lineRule="auto"/>
        <w:textAlignment w:val="baseline"/>
        <w:rPr>
          <w:ins w:id="664" w:author="Unknown"/>
          <w:rFonts w:ascii="Helvetica" w:eastAsia="Times New Roman" w:hAnsi="Helvetica" w:cs="Helvetica"/>
          <w:color w:val="666666"/>
          <w:sz w:val="23"/>
          <w:szCs w:val="23"/>
        </w:rPr>
      </w:pPr>
      <w:ins w:id="665" w:author="Unknown">
        <w:r w:rsidRPr="00DA5B2F">
          <w:rPr>
            <w:rFonts w:ascii="Helvetica" w:eastAsia="Times New Roman" w:hAnsi="Helvetica" w:cs="Helvetica"/>
            <w:color w:val="666666"/>
            <w:sz w:val="23"/>
            <w:szCs w:val="23"/>
          </w:rPr>
          <w:t>The three basic classes of errors are notices (non-critical), warnings (serious errors) and fatal errors (critical errors).</w:t>
        </w:r>
      </w:ins>
    </w:p>
    <w:p w:rsidR="00DA5B2F" w:rsidRPr="00DA5B2F" w:rsidRDefault="00DA5B2F" w:rsidP="00DA5B2F">
      <w:pPr>
        <w:shd w:val="clear" w:color="auto" w:fill="FFFFFF"/>
        <w:spacing w:after="0" w:line="240" w:lineRule="auto"/>
        <w:textAlignment w:val="baseline"/>
        <w:rPr>
          <w:ins w:id="666" w:author="Unknown"/>
          <w:rFonts w:ascii="Helvetica" w:eastAsia="Times New Roman" w:hAnsi="Helvetica" w:cs="Helvetica"/>
          <w:color w:val="666666"/>
          <w:sz w:val="23"/>
          <w:szCs w:val="23"/>
        </w:rPr>
      </w:pPr>
      <w:ins w:id="667" w:author="Unknown">
        <w:r w:rsidRPr="00DA5B2F">
          <w:rPr>
            <w:rFonts w:ascii="inherit" w:eastAsia="Times New Roman" w:hAnsi="inherit" w:cs="Helvetica"/>
            <w:b/>
            <w:bCs/>
            <w:color w:val="000000"/>
            <w:sz w:val="23"/>
          </w:rPr>
          <w:t>95) What is the difference between characters \034 and \x34?</w:t>
        </w:r>
      </w:ins>
    </w:p>
    <w:p w:rsidR="00DA5B2F" w:rsidRPr="00DA5B2F" w:rsidRDefault="00DA5B2F" w:rsidP="00DA5B2F">
      <w:pPr>
        <w:shd w:val="clear" w:color="auto" w:fill="FFFFFF"/>
        <w:spacing w:before="204" w:after="204" w:line="240" w:lineRule="auto"/>
        <w:textAlignment w:val="baseline"/>
        <w:rPr>
          <w:ins w:id="668" w:author="Unknown"/>
          <w:rFonts w:ascii="Helvetica" w:eastAsia="Times New Roman" w:hAnsi="Helvetica" w:cs="Helvetica"/>
          <w:color w:val="666666"/>
          <w:sz w:val="23"/>
          <w:szCs w:val="23"/>
        </w:rPr>
      </w:pPr>
      <w:ins w:id="669" w:author="Unknown">
        <w:r w:rsidRPr="00DA5B2F">
          <w:rPr>
            <w:rFonts w:ascii="Helvetica" w:eastAsia="Times New Roman" w:hAnsi="Helvetica" w:cs="Helvetica"/>
            <w:color w:val="666666"/>
            <w:sz w:val="23"/>
            <w:szCs w:val="23"/>
          </w:rPr>
          <w:t>\034 is octal 34 and \x34 is hex 34.</w:t>
        </w:r>
      </w:ins>
    </w:p>
    <w:p w:rsidR="00DA5B2F" w:rsidRPr="00DA5B2F" w:rsidRDefault="00DA5B2F" w:rsidP="00DA5B2F">
      <w:pPr>
        <w:shd w:val="clear" w:color="auto" w:fill="FFFFFF"/>
        <w:spacing w:after="0" w:line="240" w:lineRule="auto"/>
        <w:textAlignment w:val="baseline"/>
        <w:rPr>
          <w:ins w:id="670" w:author="Unknown"/>
          <w:rFonts w:ascii="Helvetica" w:eastAsia="Times New Roman" w:hAnsi="Helvetica" w:cs="Helvetica"/>
          <w:color w:val="666666"/>
          <w:sz w:val="23"/>
          <w:szCs w:val="23"/>
        </w:rPr>
      </w:pPr>
      <w:ins w:id="671" w:author="Unknown">
        <w:r w:rsidRPr="00DA5B2F">
          <w:rPr>
            <w:rFonts w:ascii="inherit" w:eastAsia="Times New Roman" w:hAnsi="inherit" w:cs="Helvetica"/>
            <w:b/>
            <w:bCs/>
            <w:color w:val="000000"/>
            <w:sz w:val="23"/>
          </w:rPr>
          <w:t>96) How can we pass the variable through the navigation between the pages?</w:t>
        </w:r>
      </w:ins>
    </w:p>
    <w:p w:rsidR="00DA5B2F" w:rsidRPr="00DA5B2F" w:rsidRDefault="00DA5B2F" w:rsidP="00DA5B2F">
      <w:pPr>
        <w:shd w:val="clear" w:color="auto" w:fill="FFFFFF"/>
        <w:spacing w:before="204" w:after="204" w:line="240" w:lineRule="auto"/>
        <w:textAlignment w:val="baseline"/>
        <w:rPr>
          <w:ins w:id="672" w:author="Unknown"/>
          <w:rFonts w:ascii="Helvetica" w:eastAsia="Times New Roman" w:hAnsi="Helvetica" w:cs="Helvetica"/>
          <w:color w:val="666666"/>
          <w:sz w:val="23"/>
          <w:szCs w:val="23"/>
        </w:rPr>
      </w:pPr>
      <w:ins w:id="673" w:author="Unknown">
        <w:r w:rsidRPr="00DA5B2F">
          <w:rPr>
            <w:rFonts w:ascii="Helvetica" w:eastAsia="Times New Roman" w:hAnsi="Helvetica" w:cs="Helvetica"/>
            <w:color w:val="666666"/>
            <w:sz w:val="23"/>
            <w:szCs w:val="23"/>
          </w:rPr>
          <w:t>It is possible to pass the variables between the PHP pages using sessions, cookies or hidden form fields.</w:t>
        </w:r>
      </w:ins>
    </w:p>
    <w:p w:rsidR="00DA5B2F" w:rsidRPr="00DA5B2F" w:rsidRDefault="00DA5B2F" w:rsidP="00DA5B2F">
      <w:pPr>
        <w:shd w:val="clear" w:color="auto" w:fill="FFFFFF"/>
        <w:spacing w:after="0" w:line="240" w:lineRule="auto"/>
        <w:textAlignment w:val="baseline"/>
        <w:rPr>
          <w:ins w:id="674" w:author="Unknown"/>
          <w:rFonts w:ascii="Helvetica" w:eastAsia="Times New Roman" w:hAnsi="Helvetica" w:cs="Helvetica"/>
          <w:color w:val="666666"/>
          <w:sz w:val="23"/>
          <w:szCs w:val="23"/>
        </w:rPr>
      </w:pPr>
      <w:ins w:id="675" w:author="Unknown">
        <w:r w:rsidRPr="00DA5B2F">
          <w:rPr>
            <w:rFonts w:ascii="inherit" w:eastAsia="Times New Roman" w:hAnsi="inherit" w:cs="Helvetica"/>
            <w:b/>
            <w:bCs/>
            <w:color w:val="000000"/>
            <w:sz w:val="23"/>
          </w:rPr>
          <w:t xml:space="preserve">97) Is it possible to extend the execution time of a </w:t>
        </w:r>
        <w:proofErr w:type="spellStart"/>
        <w:r w:rsidRPr="00DA5B2F">
          <w:rPr>
            <w:rFonts w:ascii="inherit" w:eastAsia="Times New Roman" w:hAnsi="inherit" w:cs="Helvetica"/>
            <w:b/>
            <w:bCs/>
            <w:color w:val="000000"/>
            <w:sz w:val="23"/>
          </w:rPr>
          <w:t>php</w:t>
        </w:r>
        <w:proofErr w:type="spellEnd"/>
        <w:r w:rsidRPr="00DA5B2F">
          <w:rPr>
            <w:rFonts w:ascii="inherit" w:eastAsia="Times New Roman" w:hAnsi="inherit" w:cs="Helvetica"/>
            <w:b/>
            <w:bCs/>
            <w:color w:val="000000"/>
            <w:sz w:val="23"/>
          </w:rPr>
          <w:t xml:space="preserve"> script?</w:t>
        </w:r>
      </w:ins>
    </w:p>
    <w:p w:rsidR="00DA5B2F" w:rsidRPr="00DA5B2F" w:rsidRDefault="00DA5B2F" w:rsidP="00DA5B2F">
      <w:pPr>
        <w:shd w:val="clear" w:color="auto" w:fill="FFFFFF"/>
        <w:spacing w:before="204" w:after="204" w:line="240" w:lineRule="auto"/>
        <w:textAlignment w:val="baseline"/>
        <w:rPr>
          <w:ins w:id="676" w:author="Unknown"/>
          <w:rFonts w:ascii="Helvetica" w:eastAsia="Times New Roman" w:hAnsi="Helvetica" w:cs="Helvetica"/>
          <w:color w:val="666666"/>
          <w:sz w:val="23"/>
          <w:szCs w:val="23"/>
        </w:rPr>
      </w:pPr>
      <w:ins w:id="677" w:author="Unknown">
        <w:r w:rsidRPr="00DA5B2F">
          <w:rPr>
            <w:rFonts w:ascii="Helvetica" w:eastAsia="Times New Roman" w:hAnsi="Helvetica" w:cs="Helvetica"/>
            <w:color w:val="666666"/>
            <w:sz w:val="23"/>
            <w:szCs w:val="23"/>
          </w:rPr>
          <w:t xml:space="preserve">The use of the </w:t>
        </w:r>
        <w:proofErr w:type="spellStart"/>
        <w:r w:rsidRPr="00DA5B2F">
          <w:rPr>
            <w:rFonts w:ascii="Helvetica" w:eastAsia="Times New Roman" w:hAnsi="Helvetica" w:cs="Helvetica"/>
            <w:color w:val="666666"/>
            <w:sz w:val="23"/>
            <w:szCs w:val="23"/>
          </w:rPr>
          <w:t>set_time_</w:t>
        </w:r>
        <w:proofErr w:type="gramStart"/>
        <w:r w:rsidRPr="00DA5B2F">
          <w:rPr>
            <w:rFonts w:ascii="Helvetica" w:eastAsia="Times New Roman" w:hAnsi="Helvetica" w:cs="Helvetica"/>
            <w:color w:val="666666"/>
            <w:sz w:val="23"/>
            <w:szCs w:val="23"/>
          </w:rPr>
          <w:t>limit</w:t>
        </w:r>
        <w:proofErr w:type="spellEnd"/>
        <w:r w:rsidRPr="00DA5B2F">
          <w:rPr>
            <w:rFonts w:ascii="Helvetica" w:eastAsia="Times New Roman" w:hAnsi="Helvetica" w:cs="Helvetica"/>
            <w:color w:val="666666"/>
            <w:sz w:val="23"/>
            <w:szCs w:val="23"/>
          </w:rPr>
          <w:t>(</w:t>
        </w:r>
        <w:proofErr w:type="spellStart"/>
        <w:proofErr w:type="gramEnd"/>
        <w:r w:rsidRPr="00DA5B2F">
          <w:rPr>
            <w:rFonts w:ascii="Helvetica" w:eastAsia="Times New Roman" w:hAnsi="Helvetica" w:cs="Helvetica"/>
            <w:color w:val="666666"/>
            <w:sz w:val="23"/>
            <w:szCs w:val="23"/>
          </w:rPr>
          <w:t>int</w:t>
        </w:r>
        <w:proofErr w:type="spellEnd"/>
        <w:r w:rsidRPr="00DA5B2F">
          <w:rPr>
            <w:rFonts w:ascii="Helvetica" w:eastAsia="Times New Roman" w:hAnsi="Helvetica" w:cs="Helvetica"/>
            <w:color w:val="666666"/>
            <w:sz w:val="23"/>
            <w:szCs w:val="23"/>
          </w:rPr>
          <w:t xml:space="preserve"> seconds) enables us to extend the execution time of a </w:t>
        </w:r>
        <w:proofErr w:type="spellStart"/>
        <w:r w:rsidRPr="00DA5B2F">
          <w:rPr>
            <w:rFonts w:ascii="Helvetica" w:eastAsia="Times New Roman" w:hAnsi="Helvetica" w:cs="Helvetica"/>
            <w:color w:val="666666"/>
            <w:sz w:val="23"/>
            <w:szCs w:val="23"/>
          </w:rPr>
          <w:t>php</w:t>
        </w:r>
        <w:proofErr w:type="spellEnd"/>
        <w:r w:rsidRPr="00DA5B2F">
          <w:rPr>
            <w:rFonts w:ascii="Helvetica" w:eastAsia="Times New Roman" w:hAnsi="Helvetica" w:cs="Helvetica"/>
            <w:color w:val="666666"/>
            <w:sz w:val="23"/>
            <w:szCs w:val="23"/>
          </w:rPr>
          <w:t xml:space="preserve"> script. The default limit is 30 seconds.</w:t>
        </w:r>
      </w:ins>
    </w:p>
    <w:p w:rsidR="00DA5B2F" w:rsidRPr="00DA5B2F" w:rsidRDefault="00DA5B2F" w:rsidP="00DA5B2F">
      <w:pPr>
        <w:shd w:val="clear" w:color="auto" w:fill="FFFFFF"/>
        <w:spacing w:after="0" w:line="240" w:lineRule="auto"/>
        <w:textAlignment w:val="baseline"/>
        <w:rPr>
          <w:ins w:id="678" w:author="Unknown"/>
          <w:rFonts w:ascii="Helvetica" w:eastAsia="Times New Roman" w:hAnsi="Helvetica" w:cs="Helvetica"/>
          <w:color w:val="666666"/>
          <w:sz w:val="23"/>
          <w:szCs w:val="23"/>
        </w:rPr>
      </w:pPr>
      <w:ins w:id="679" w:author="Unknown">
        <w:r w:rsidRPr="00DA5B2F">
          <w:rPr>
            <w:rFonts w:ascii="inherit" w:eastAsia="Times New Roman" w:hAnsi="inherit" w:cs="Helvetica"/>
            <w:b/>
            <w:bCs/>
            <w:color w:val="000000"/>
            <w:sz w:val="23"/>
          </w:rPr>
          <w:t>98) Is it possible to destroy a cookie?</w:t>
        </w:r>
      </w:ins>
    </w:p>
    <w:p w:rsidR="00DA5B2F" w:rsidRPr="00DA5B2F" w:rsidRDefault="00DA5B2F" w:rsidP="00DA5B2F">
      <w:pPr>
        <w:shd w:val="clear" w:color="auto" w:fill="FFFFFF"/>
        <w:spacing w:before="204" w:after="204" w:line="240" w:lineRule="auto"/>
        <w:textAlignment w:val="baseline"/>
        <w:rPr>
          <w:ins w:id="680" w:author="Unknown"/>
          <w:rFonts w:ascii="Helvetica" w:eastAsia="Times New Roman" w:hAnsi="Helvetica" w:cs="Helvetica"/>
          <w:color w:val="666666"/>
          <w:sz w:val="23"/>
          <w:szCs w:val="23"/>
        </w:rPr>
      </w:pPr>
      <w:ins w:id="681" w:author="Unknown">
        <w:r w:rsidRPr="00DA5B2F">
          <w:rPr>
            <w:rFonts w:ascii="Helvetica" w:eastAsia="Times New Roman" w:hAnsi="Helvetica" w:cs="Helvetica"/>
            <w:color w:val="666666"/>
            <w:sz w:val="23"/>
            <w:szCs w:val="23"/>
          </w:rPr>
          <w:t>Yes, it is possible by setting the cookie with a past expiration time.</w:t>
        </w:r>
      </w:ins>
    </w:p>
    <w:p w:rsidR="00DA5B2F" w:rsidRPr="00DA5B2F" w:rsidRDefault="00DA5B2F" w:rsidP="00DA5B2F">
      <w:pPr>
        <w:shd w:val="clear" w:color="auto" w:fill="FFFFFF"/>
        <w:spacing w:after="0" w:line="240" w:lineRule="auto"/>
        <w:textAlignment w:val="baseline"/>
        <w:rPr>
          <w:ins w:id="682" w:author="Unknown"/>
          <w:rFonts w:ascii="Helvetica" w:eastAsia="Times New Roman" w:hAnsi="Helvetica" w:cs="Helvetica"/>
          <w:color w:val="666666"/>
          <w:sz w:val="23"/>
          <w:szCs w:val="23"/>
        </w:rPr>
      </w:pPr>
      <w:ins w:id="683" w:author="Unknown">
        <w:r w:rsidRPr="00DA5B2F">
          <w:rPr>
            <w:rFonts w:ascii="inherit" w:eastAsia="Times New Roman" w:hAnsi="inherit" w:cs="Helvetica"/>
            <w:b/>
            <w:bCs/>
            <w:color w:val="000000"/>
            <w:sz w:val="23"/>
          </w:rPr>
          <w:t xml:space="preserve">99) What is the default session time in </w:t>
        </w:r>
        <w:proofErr w:type="spellStart"/>
        <w:r w:rsidRPr="00DA5B2F">
          <w:rPr>
            <w:rFonts w:ascii="inherit" w:eastAsia="Times New Roman" w:hAnsi="inherit" w:cs="Helvetica"/>
            <w:b/>
            <w:bCs/>
            <w:color w:val="000000"/>
            <w:sz w:val="23"/>
          </w:rPr>
          <w:t>php</w:t>
        </w:r>
        <w:proofErr w:type="spellEnd"/>
        <w:r w:rsidRPr="00DA5B2F">
          <w:rPr>
            <w:rFonts w:ascii="inherit" w:eastAsia="Times New Roman" w:hAnsi="inherit" w:cs="Helvetica"/>
            <w:b/>
            <w:bCs/>
            <w:color w:val="000000"/>
            <w:sz w:val="23"/>
          </w:rPr>
          <w:t>?</w:t>
        </w:r>
      </w:ins>
    </w:p>
    <w:p w:rsidR="00DA5B2F" w:rsidRPr="00DA5B2F" w:rsidRDefault="00DA5B2F" w:rsidP="00DA5B2F">
      <w:pPr>
        <w:shd w:val="clear" w:color="auto" w:fill="FFFFFF"/>
        <w:spacing w:before="204" w:after="204" w:line="240" w:lineRule="auto"/>
        <w:textAlignment w:val="baseline"/>
        <w:rPr>
          <w:ins w:id="684" w:author="Unknown"/>
          <w:rFonts w:ascii="Helvetica" w:eastAsia="Times New Roman" w:hAnsi="Helvetica" w:cs="Helvetica"/>
          <w:color w:val="666666"/>
          <w:sz w:val="23"/>
          <w:szCs w:val="23"/>
        </w:rPr>
      </w:pPr>
      <w:ins w:id="685" w:author="Unknown">
        <w:r w:rsidRPr="00DA5B2F">
          <w:rPr>
            <w:rFonts w:ascii="Helvetica" w:eastAsia="Times New Roman" w:hAnsi="Helvetica" w:cs="Helvetica"/>
            <w:color w:val="666666"/>
            <w:sz w:val="23"/>
            <w:szCs w:val="23"/>
          </w:rPr>
          <w:t xml:space="preserve">The default session time in </w:t>
        </w:r>
        <w:proofErr w:type="spellStart"/>
        <w:r w:rsidRPr="00DA5B2F">
          <w:rPr>
            <w:rFonts w:ascii="Helvetica" w:eastAsia="Times New Roman" w:hAnsi="Helvetica" w:cs="Helvetica"/>
            <w:color w:val="666666"/>
            <w:sz w:val="23"/>
            <w:szCs w:val="23"/>
          </w:rPr>
          <w:t>php</w:t>
        </w:r>
        <w:proofErr w:type="spellEnd"/>
        <w:r w:rsidRPr="00DA5B2F">
          <w:rPr>
            <w:rFonts w:ascii="Helvetica" w:eastAsia="Times New Roman" w:hAnsi="Helvetica" w:cs="Helvetica"/>
            <w:color w:val="666666"/>
            <w:sz w:val="23"/>
            <w:szCs w:val="23"/>
          </w:rPr>
          <w:t xml:space="preserve"> is until closing of browser</w:t>
        </w:r>
      </w:ins>
    </w:p>
    <w:p w:rsidR="00DA5B2F" w:rsidRPr="00DA5B2F" w:rsidRDefault="00DA5B2F" w:rsidP="00DA5B2F">
      <w:pPr>
        <w:shd w:val="clear" w:color="auto" w:fill="FFFFFF"/>
        <w:spacing w:after="0" w:line="240" w:lineRule="auto"/>
        <w:textAlignment w:val="baseline"/>
        <w:rPr>
          <w:ins w:id="686" w:author="Unknown"/>
          <w:rFonts w:ascii="Helvetica" w:eastAsia="Times New Roman" w:hAnsi="Helvetica" w:cs="Helvetica"/>
          <w:color w:val="666666"/>
          <w:sz w:val="23"/>
          <w:szCs w:val="23"/>
        </w:rPr>
      </w:pPr>
      <w:ins w:id="687" w:author="Unknown">
        <w:r w:rsidRPr="00DA5B2F">
          <w:rPr>
            <w:rFonts w:ascii="inherit" w:eastAsia="Times New Roman" w:hAnsi="inherit" w:cs="Helvetica"/>
            <w:b/>
            <w:bCs/>
            <w:color w:val="000000"/>
            <w:sz w:val="23"/>
          </w:rPr>
          <w:t xml:space="preserve">100) </w:t>
        </w:r>
        <w:proofErr w:type="gramStart"/>
        <w:r w:rsidRPr="00DA5B2F">
          <w:rPr>
            <w:rFonts w:ascii="inherit" w:eastAsia="Times New Roman" w:hAnsi="inherit" w:cs="Helvetica"/>
            <w:b/>
            <w:bCs/>
            <w:color w:val="000000"/>
            <w:sz w:val="23"/>
          </w:rPr>
          <w:t>Is</w:t>
        </w:r>
        <w:proofErr w:type="gramEnd"/>
        <w:r w:rsidRPr="00DA5B2F">
          <w:rPr>
            <w:rFonts w:ascii="inherit" w:eastAsia="Times New Roman" w:hAnsi="inherit" w:cs="Helvetica"/>
            <w:b/>
            <w:bCs/>
            <w:color w:val="000000"/>
            <w:sz w:val="23"/>
          </w:rPr>
          <w:t xml:space="preserve"> it possible to use COM component in PHP?</w:t>
        </w:r>
      </w:ins>
    </w:p>
    <w:p w:rsidR="00DA5B2F" w:rsidRPr="00DA5B2F" w:rsidRDefault="00DA5B2F" w:rsidP="00DA5B2F">
      <w:pPr>
        <w:shd w:val="clear" w:color="auto" w:fill="FFFFFF"/>
        <w:spacing w:before="204" w:after="204" w:line="240" w:lineRule="auto"/>
        <w:textAlignment w:val="baseline"/>
        <w:rPr>
          <w:ins w:id="688" w:author="Unknown"/>
          <w:rFonts w:ascii="Helvetica" w:eastAsia="Times New Roman" w:hAnsi="Helvetica" w:cs="Helvetica"/>
          <w:color w:val="666666"/>
          <w:sz w:val="23"/>
          <w:szCs w:val="23"/>
        </w:rPr>
      </w:pPr>
      <w:ins w:id="689" w:author="Unknown">
        <w:r w:rsidRPr="00DA5B2F">
          <w:rPr>
            <w:rFonts w:ascii="Helvetica" w:eastAsia="Times New Roman" w:hAnsi="Helvetica" w:cs="Helvetica"/>
            <w:color w:val="666666"/>
            <w:sz w:val="23"/>
            <w:szCs w:val="23"/>
          </w:rPr>
          <w:t>Yes, it’s possible to integrate (Distributed) Component Object Model components ((D</w:t>
        </w:r>
        <w:proofErr w:type="gramStart"/>
        <w:r w:rsidRPr="00DA5B2F">
          <w:rPr>
            <w:rFonts w:ascii="Helvetica" w:eastAsia="Times New Roman" w:hAnsi="Helvetica" w:cs="Helvetica"/>
            <w:color w:val="666666"/>
            <w:sz w:val="23"/>
            <w:szCs w:val="23"/>
          </w:rPr>
          <w:t>)COM</w:t>
        </w:r>
        <w:proofErr w:type="gramEnd"/>
        <w:r w:rsidRPr="00DA5B2F">
          <w:rPr>
            <w:rFonts w:ascii="Helvetica" w:eastAsia="Times New Roman" w:hAnsi="Helvetica" w:cs="Helvetica"/>
            <w:color w:val="666666"/>
            <w:sz w:val="23"/>
            <w:szCs w:val="23"/>
          </w:rPr>
          <w:t>) in PHP scripts which is provided as a framework.</w:t>
        </w:r>
      </w:ins>
    </w:p>
    <w:p w:rsidR="00DA5B2F" w:rsidRPr="00DA5B2F" w:rsidRDefault="00DA5B2F" w:rsidP="00DA5B2F">
      <w:pPr>
        <w:shd w:val="clear" w:color="auto" w:fill="FFFFFF"/>
        <w:spacing w:after="0" w:line="240" w:lineRule="auto"/>
        <w:textAlignment w:val="baseline"/>
        <w:rPr>
          <w:ins w:id="690" w:author="Unknown"/>
          <w:rFonts w:ascii="Helvetica" w:eastAsia="Times New Roman" w:hAnsi="Helvetica" w:cs="Helvetica"/>
          <w:color w:val="666666"/>
          <w:sz w:val="23"/>
          <w:szCs w:val="23"/>
        </w:rPr>
      </w:pPr>
      <w:ins w:id="691" w:author="Unknown">
        <w:r w:rsidRPr="00DA5B2F">
          <w:rPr>
            <w:rFonts w:ascii="inherit" w:eastAsia="Times New Roman" w:hAnsi="inherit" w:cs="Helvetica"/>
            <w:b/>
            <w:bCs/>
            <w:color w:val="000000"/>
            <w:sz w:val="23"/>
          </w:rPr>
          <w:t xml:space="preserve">101) </w:t>
        </w:r>
        <w:proofErr w:type="gramStart"/>
        <w:r w:rsidRPr="00DA5B2F">
          <w:rPr>
            <w:rFonts w:ascii="inherit" w:eastAsia="Times New Roman" w:hAnsi="inherit" w:cs="Helvetica"/>
            <w:b/>
            <w:bCs/>
            <w:color w:val="000000"/>
            <w:sz w:val="23"/>
          </w:rPr>
          <w:t>Explain</w:t>
        </w:r>
        <w:proofErr w:type="gramEnd"/>
        <w:r w:rsidRPr="00DA5B2F">
          <w:rPr>
            <w:rFonts w:ascii="inherit" w:eastAsia="Times New Roman" w:hAnsi="inherit" w:cs="Helvetica"/>
            <w:b/>
            <w:bCs/>
            <w:color w:val="000000"/>
            <w:sz w:val="23"/>
          </w:rPr>
          <w:t xml:space="preserve"> whether it is possible to share a single instance of a </w:t>
        </w:r>
        <w:proofErr w:type="spellStart"/>
        <w:r w:rsidRPr="00DA5B2F">
          <w:rPr>
            <w:rFonts w:ascii="inherit" w:eastAsia="Times New Roman" w:hAnsi="inherit" w:cs="Helvetica"/>
            <w:b/>
            <w:bCs/>
            <w:color w:val="000000"/>
            <w:sz w:val="23"/>
          </w:rPr>
          <w:t>Memcache</w:t>
        </w:r>
        <w:proofErr w:type="spellEnd"/>
        <w:r w:rsidRPr="00DA5B2F">
          <w:rPr>
            <w:rFonts w:ascii="inherit" w:eastAsia="Times New Roman" w:hAnsi="inherit" w:cs="Helvetica"/>
            <w:b/>
            <w:bCs/>
            <w:color w:val="000000"/>
            <w:sz w:val="23"/>
          </w:rPr>
          <w:t xml:space="preserve"> between multiple PHP projects?</w:t>
        </w:r>
      </w:ins>
    </w:p>
    <w:p w:rsidR="00DA5B2F" w:rsidRPr="00DA5B2F" w:rsidRDefault="00DA5B2F" w:rsidP="00DA5B2F">
      <w:pPr>
        <w:shd w:val="clear" w:color="auto" w:fill="FFFFFF"/>
        <w:spacing w:before="204" w:after="204" w:line="240" w:lineRule="auto"/>
        <w:textAlignment w:val="baseline"/>
        <w:rPr>
          <w:ins w:id="692" w:author="Unknown"/>
          <w:rFonts w:ascii="Helvetica" w:eastAsia="Times New Roman" w:hAnsi="Helvetica" w:cs="Helvetica"/>
          <w:color w:val="666666"/>
          <w:sz w:val="23"/>
          <w:szCs w:val="23"/>
        </w:rPr>
      </w:pPr>
      <w:ins w:id="693" w:author="Unknown">
        <w:r w:rsidRPr="00DA5B2F">
          <w:rPr>
            <w:rFonts w:ascii="Helvetica" w:eastAsia="Times New Roman" w:hAnsi="Helvetica" w:cs="Helvetica"/>
            <w:color w:val="666666"/>
            <w:sz w:val="23"/>
            <w:szCs w:val="23"/>
          </w:rPr>
          <w:t xml:space="preserve">Yes, it is possible to share a single instance of </w:t>
        </w:r>
        <w:proofErr w:type="spellStart"/>
        <w:r w:rsidRPr="00DA5B2F">
          <w:rPr>
            <w:rFonts w:ascii="Helvetica" w:eastAsia="Times New Roman" w:hAnsi="Helvetica" w:cs="Helvetica"/>
            <w:color w:val="666666"/>
            <w:sz w:val="23"/>
            <w:szCs w:val="23"/>
          </w:rPr>
          <w:t>Memcache</w:t>
        </w:r>
        <w:proofErr w:type="spellEnd"/>
        <w:r w:rsidRPr="00DA5B2F">
          <w:rPr>
            <w:rFonts w:ascii="Helvetica" w:eastAsia="Times New Roman" w:hAnsi="Helvetica" w:cs="Helvetica"/>
            <w:color w:val="666666"/>
            <w:sz w:val="23"/>
            <w:szCs w:val="23"/>
          </w:rPr>
          <w:t xml:space="preserve"> between multiple projects. </w:t>
        </w:r>
        <w:proofErr w:type="spellStart"/>
        <w:r w:rsidRPr="00DA5B2F">
          <w:rPr>
            <w:rFonts w:ascii="Helvetica" w:eastAsia="Times New Roman" w:hAnsi="Helvetica" w:cs="Helvetica"/>
            <w:color w:val="666666"/>
            <w:sz w:val="23"/>
            <w:szCs w:val="23"/>
          </w:rPr>
          <w:t>Memcache</w:t>
        </w:r>
        <w:proofErr w:type="spellEnd"/>
        <w:r w:rsidRPr="00DA5B2F">
          <w:rPr>
            <w:rFonts w:ascii="Helvetica" w:eastAsia="Times New Roman" w:hAnsi="Helvetica" w:cs="Helvetica"/>
            <w:color w:val="666666"/>
            <w:sz w:val="23"/>
            <w:szCs w:val="23"/>
          </w:rPr>
          <w:t xml:space="preserve"> is a memory store space, and you can run </w:t>
        </w:r>
        <w:proofErr w:type="spellStart"/>
        <w:r w:rsidRPr="00DA5B2F">
          <w:rPr>
            <w:rFonts w:ascii="Helvetica" w:eastAsia="Times New Roman" w:hAnsi="Helvetica" w:cs="Helvetica"/>
            <w:color w:val="666666"/>
            <w:sz w:val="23"/>
            <w:szCs w:val="23"/>
          </w:rPr>
          <w:t>memcache</w:t>
        </w:r>
        <w:proofErr w:type="spellEnd"/>
        <w:r w:rsidRPr="00DA5B2F">
          <w:rPr>
            <w:rFonts w:ascii="Helvetica" w:eastAsia="Times New Roman" w:hAnsi="Helvetica" w:cs="Helvetica"/>
            <w:color w:val="666666"/>
            <w:sz w:val="23"/>
            <w:szCs w:val="23"/>
          </w:rPr>
          <w:t xml:space="preserve"> on one or more servers. </w:t>
        </w:r>
        <w:r w:rsidRPr="00DA5B2F">
          <w:rPr>
            <w:rFonts w:ascii="Helvetica" w:eastAsia="Times New Roman" w:hAnsi="Helvetica" w:cs="Helvetica"/>
            <w:color w:val="666666"/>
            <w:sz w:val="23"/>
            <w:szCs w:val="23"/>
          </w:rPr>
          <w:lastRenderedPageBreak/>
          <w:t xml:space="preserve">You can also configure your client to speak to a particular set of instances. So, you can run two different </w:t>
        </w:r>
        <w:proofErr w:type="spellStart"/>
        <w:r w:rsidRPr="00DA5B2F">
          <w:rPr>
            <w:rFonts w:ascii="Helvetica" w:eastAsia="Times New Roman" w:hAnsi="Helvetica" w:cs="Helvetica"/>
            <w:color w:val="666666"/>
            <w:sz w:val="23"/>
            <w:szCs w:val="23"/>
          </w:rPr>
          <w:t>Memcache</w:t>
        </w:r>
        <w:proofErr w:type="spellEnd"/>
        <w:r w:rsidRPr="00DA5B2F">
          <w:rPr>
            <w:rFonts w:ascii="Helvetica" w:eastAsia="Times New Roman" w:hAnsi="Helvetica" w:cs="Helvetica"/>
            <w:color w:val="666666"/>
            <w:sz w:val="23"/>
            <w:szCs w:val="23"/>
          </w:rPr>
          <w:t xml:space="preserve"> processes on the same host and yet they are completely independent. </w:t>
        </w:r>
        <w:proofErr w:type="gramStart"/>
        <w:r w:rsidRPr="00DA5B2F">
          <w:rPr>
            <w:rFonts w:ascii="Helvetica" w:eastAsia="Times New Roman" w:hAnsi="Helvetica" w:cs="Helvetica"/>
            <w:color w:val="666666"/>
            <w:sz w:val="23"/>
            <w:szCs w:val="23"/>
          </w:rPr>
          <w:t>Unless, if you have partitioned your data, then it becomes necessary to know from which instance to get the data from or to put into.</w:t>
        </w:r>
        <w:proofErr w:type="gramEnd"/>
      </w:ins>
    </w:p>
    <w:p w:rsidR="00DA5B2F" w:rsidRPr="00DA5B2F" w:rsidRDefault="00DA5B2F" w:rsidP="00DA5B2F">
      <w:pPr>
        <w:shd w:val="clear" w:color="auto" w:fill="FFFFFF"/>
        <w:spacing w:after="0" w:line="240" w:lineRule="auto"/>
        <w:textAlignment w:val="baseline"/>
        <w:rPr>
          <w:ins w:id="694" w:author="Unknown"/>
          <w:rFonts w:ascii="Helvetica" w:eastAsia="Times New Roman" w:hAnsi="Helvetica" w:cs="Helvetica"/>
          <w:color w:val="666666"/>
          <w:sz w:val="23"/>
          <w:szCs w:val="23"/>
        </w:rPr>
      </w:pPr>
      <w:ins w:id="695" w:author="Unknown">
        <w:r w:rsidRPr="00DA5B2F">
          <w:rPr>
            <w:rFonts w:ascii="inherit" w:eastAsia="Times New Roman" w:hAnsi="inherit" w:cs="Helvetica"/>
            <w:b/>
            <w:bCs/>
            <w:color w:val="000000"/>
            <w:sz w:val="23"/>
          </w:rPr>
          <w:t xml:space="preserve">102) Explain how you can update </w:t>
        </w:r>
        <w:proofErr w:type="spellStart"/>
        <w:r w:rsidRPr="00DA5B2F">
          <w:rPr>
            <w:rFonts w:ascii="inherit" w:eastAsia="Times New Roman" w:hAnsi="inherit" w:cs="Helvetica"/>
            <w:b/>
            <w:bCs/>
            <w:color w:val="000000"/>
            <w:sz w:val="23"/>
          </w:rPr>
          <w:t>Memcached</w:t>
        </w:r>
        <w:proofErr w:type="spellEnd"/>
        <w:r w:rsidRPr="00DA5B2F">
          <w:rPr>
            <w:rFonts w:ascii="inherit" w:eastAsia="Times New Roman" w:hAnsi="inherit" w:cs="Helvetica"/>
            <w:b/>
            <w:bCs/>
            <w:color w:val="000000"/>
            <w:sz w:val="23"/>
          </w:rPr>
          <w:t xml:space="preserve"> when you make changes to PHP?</w:t>
        </w:r>
      </w:ins>
    </w:p>
    <w:p w:rsidR="00DA5B2F" w:rsidRPr="00DA5B2F" w:rsidRDefault="00DA5B2F" w:rsidP="00DA5B2F">
      <w:pPr>
        <w:shd w:val="clear" w:color="auto" w:fill="FFFFFF"/>
        <w:spacing w:before="204" w:after="204" w:line="240" w:lineRule="auto"/>
        <w:textAlignment w:val="baseline"/>
        <w:rPr>
          <w:ins w:id="696" w:author="Unknown"/>
          <w:rFonts w:ascii="Helvetica" w:eastAsia="Times New Roman" w:hAnsi="Helvetica" w:cs="Helvetica"/>
          <w:color w:val="666666"/>
          <w:sz w:val="23"/>
          <w:szCs w:val="23"/>
        </w:rPr>
      </w:pPr>
      <w:ins w:id="697" w:author="Unknown">
        <w:r w:rsidRPr="00DA5B2F">
          <w:rPr>
            <w:rFonts w:ascii="Helvetica" w:eastAsia="Times New Roman" w:hAnsi="Helvetica" w:cs="Helvetica"/>
            <w:color w:val="666666"/>
            <w:sz w:val="23"/>
            <w:szCs w:val="23"/>
          </w:rPr>
          <w:t xml:space="preserve">When PHP changes you can update </w:t>
        </w:r>
        <w:proofErr w:type="spellStart"/>
        <w:r w:rsidRPr="00DA5B2F">
          <w:rPr>
            <w:rFonts w:ascii="Helvetica" w:eastAsia="Times New Roman" w:hAnsi="Helvetica" w:cs="Helvetica"/>
            <w:color w:val="666666"/>
            <w:sz w:val="23"/>
            <w:szCs w:val="23"/>
          </w:rPr>
          <w:t>Memcached</w:t>
        </w:r>
        <w:proofErr w:type="spellEnd"/>
        <w:r w:rsidRPr="00DA5B2F">
          <w:rPr>
            <w:rFonts w:ascii="Helvetica" w:eastAsia="Times New Roman" w:hAnsi="Helvetica" w:cs="Helvetica"/>
            <w:color w:val="666666"/>
            <w:sz w:val="23"/>
            <w:szCs w:val="23"/>
          </w:rPr>
          <w:t xml:space="preserve"> by</w:t>
        </w:r>
      </w:ins>
    </w:p>
    <w:p w:rsidR="00DA5B2F" w:rsidRPr="00DA5B2F" w:rsidRDefault="00DA5B2F" w:rsidP="00DA5B2F">
      <w:pPr>
        <w:shd w:val="clear" w:color="auto" w:fill="FFFFFF"/>
        <w:spacing w:after="0" w:line="240" w:lineRule="auto"/>
        <w:textAlignment w:val="baseline"/>
        <w:rPr>
          <w:ins w:id="698" w:author="Unknown"/>
          <w:rFonts w:ascii="Helvetica" w:eastAsia="Times New Roman" w:hAnsi="Helvetica" w:cs="Helvetica"/>
          <w:color w:val="666666"/>
          <w:sz w:val="23"/>
          <w:szCs w:val="23"/>
        </w:rPr>
      </w:pPr>
      <w:ins w:id="699" w:author="Unknown">
        <w:r w:rsidRPr="00DA5B2F">
          <w:rPr>
            <w:rFonts w:ascii="Helvetica" w:eastAsia="Times New Roman" w:hAnsi="Helvetica" w:cs="Helvetica"/>
            <w:color w:val="666666"/>
            <w:sz w:val="23"/>
            <w:szCs w:val="23"/>
          </w:rPr>
          <w:t>• </w:t>
        </w:r>
        <w:r w:rsidRPr="00DA5B2F">
          <w:rPr>
            <w:rFonts w:ascii="inherit" w:eastAsia="Times New Roman" w:hAnsi="inherit" w:cs="Helvetica"/>
            <w:b/>
            <w:bCs/>
            <w:color w:val="000000"/>
            <w:sz w:val="23"/>
          </w:rPr>
          <w:t> Clearing the Cache proactively:</w:t>
        </w:r>
        <w:r w:rsidRPr="00DA5B2F">
          <w:rPr>
            <w:rFonts w:ascii="Helvetica" w:eastAsia="Times New Roman" w:hAnsi="Helvetica" w:cs="Helvetica"/>
            <w:color w:val="666666"/>
            <w:sz w:val="23"/>
            <w:szCs w:val="23"/>
          </w:rPr>
          <w:t> Clearing the cache when an insert or update is made</w:t>
        </w:r>
        <w:r w:rsidRPr="00DA5B2F">
          <w:rPr>
            <w:rFonts w:ascii="Helvetica" w:eastAsia="Times New Roman" w:hAnsi="Helvetica" w:cs="Helvetica"/>
            <w:color w:val="666666"/>
            <w:sz w:val="23"/>
            <w:szCs w:val="23"/>
          </w:rPr>
          <w:br/>
          <w:t>•  </w:t>
        </w:r>
        <w:r w:rsidRPr="00DA5B2F">
          <w:rPr>
            <w:rFonts w:ascii="inherit" w:eastAsia="Times New Roman" w:hAnsi="inherit" w:cs="Helvetica"/>
            <w:b/>
            <w:bCs/>
            <w:color w:val="000000"/>
            <w:sz w:val="23"/>
          </w:rPr>
          <w:t>Resetting the Cache:</w:t>
        </w:r>
        <w:r w:rsidRPr="00DA5B2F">
          <w:rPr>
            <w:rFonts w:ascii="Helvetica" w:eastAsia="Times New Roman" w:hAnsi="Helvetica" w:cs="Helvetica"/>
            <w:color w:val="666666"/>
            <w:sz w:val="23"/>
            <w:szCs w:val="23"/>
          </w:rPr>
          <w:t> It is similar to the first method but rather than just deleting the keys and waiting for the next request for the data to refresh the cache, reset the values after the insert or update.</w:t>
        </w:r>
      </w:ins>
    </w:p>
    <w:p w:rsidR="00CF7D35" w:rsidRDefault="00CF7D35"/>
    <w:sectPr w:rsidR="00CF7D35" w:rsidSect="00CF7D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32016"/>
    <w:multiLevelType w:val="multilevel"/>
    <w:tmpl w:val="50564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DD5E69"/>
    <w:multiLevelType w:val="multilevel"/>
    <w:tmpl w:val="5832E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1AC1647"/>
    <w:multiLevelType w:val="multilevel"/>
    <w:tmpl w:val="CDFA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B2D601E"/>
    <w:multiLevelType w:val="multilevel"/>
    <w:tmpl w:val="66401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D1137A1"/>
    <w:multiLevelType w:val="multilevel"/>
    <w:tmpl w:val="CF50E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A5B2F"/>
    <w:rsid w:val="00CF7D35"/>
    <w:rsid w:val="00DA5B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D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5B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5B2F"/>
    <w:rPr>
      <w:b/>
      <w:bCs/>
    </w:rPr>
  </w:style>
  <w:style w:type="character" w:customStyle="1" w:styleId="crayon-e">
    <w:name w:val="crayon-e"/>
    <w:basedOn w:val="DefaultParagraphFont"/>
    <w:rsid w:val="00DA5B2F"/>
  </w:style>
  <w:style w:type="character" w:customStyle="1" w:styleId="crayon-i">
    <w:name w:val="crayon-i"/>
    <w:basedOn w:val="DefaultParagraphFont"/>
    <w:rsid w:val="00DA5B2F"/>
  </w:style>
  <w:style w:type="character" w:customStyle="1" w:styleId="crayon-sy">
    <w:name w:val="crayon-sy"/>
    <w:basedOn w:val="DefaultParagraphFont"/>
    <w:rsid w:val="00DA5B2F"/>
  </w:style>
  <w:style w:type="character" w:customStyle="1" w:styleId="crayon-h">
    <w:name w:val="crayon-h"/>
    <w:basedOn w:val="DefaultParagraphFont"/>
    <w:rsid w:val="00DA5B2F"/>
  </w:style>
  <w:style w:type="character" w:customStyle="1" w:styleId="crayon-o">
    <w:name w:val="crayon-o"/>
    <w:basedOn w:val="DefaultParagraphFont"/>
    <w:rsid w:val="00DA5B2F"/>
  </w:style>
  <w:style w:type="character" w:customStyle="1" w:styleId="crayon-k">
    <w:name w:val="crayon-k"/>
    <w:basedOn w:val="DefaultParagraphFont"/>
    <w:rsid w:val="00DA5B2F"/>
  </w:style>
  <w:style w:type="character" w:customStyle="1" w:styleId="crayon-s">
    <w:name w:val="crayon-s"/>
    <w:basedOn w:val="DefaultParagraphFont"/>
    <w:rsid w:val="00DA5B2F"/>
  </w:style>
  <w:style w:type="character" w:customStyle="1" w:styleId="crayon-v">
    <w:name w:val="crayon-v"/>
    <w:basedOn w:val="DefaultParagraphFont"/>
    <w:rsid w:val="00DA5B2F"/>
  </w:style>
  <w:style w:type="character" w:customStyle="1" w:styleId="crayon-t">
    <w:name w:val="crayon-t"/>
    <w:basedOn w:val="DefaultParagraphFont"/>
    <w:rsid w:val="00DA5B2F"/>
  </w:style>
  <w:style w:type="character" w:customStyle="1" w:styleId="crayon-m">
    <w:name w:val="crayon-m"/>
    <w:basedOn w:val="DefaultParagraphFont"/>
    <w:rsid w:val="00DA5B2F"/>
  </w:style>
  <w:style w:type="character" w:customStyle="1" w:styleId="crayon-cn">
    <w:name w:val="crayon-cn"/>
    <w:basedOn w:val="DefaultParagraphFont"/>
    <w:rsid w:val="00DA5B2F"/>
  </w:style>
  <w:style w:type="character" w:customStyle="1" w:styleId="crayon-c">
    <w:name w:val="crayon-c"/>
    <w:basedOn w:val="DefaultParagraphFont"/>
    <w:rsid w:val="00DA5B2F"/>
  </w:style>
  <w:style w:type="paragraph" w:styleId="BalloonText">
    <w:name w:val="Balloon Text"/>
    <w:basedOn w:val="Normal"/>
    <w:link w:val="BalloonTextChar"/>
    <w:uiPriority w:val="99"/>
    <w:semiHidden/>
    <w:unhideWhenUsed/>
    <w:rsid w:val="00DA5B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B2F"/>
    <w:rPr>
      <w:rFonts w:ascii="Tahoma" w:hAnsi="Tahoma" w:cs="Tahoma"/>
      <w:sz w:val="16"/>
      <w:szCs w:val="16"/>
    </w:rPr>
  </w:style>
  <w:style w:type="character" w:customStyle="1" w:styleId="crayon-language">
    <w:name w:val="crayon-language"/>
    <w:basedOn w:val="DefaultParagraphFont"/>
    <w:rsid w:val="00DA5B2F"/>
  </w:style>
</w:styles>
</file>

<file path=word/webSettings.xml><?xml version="1.0" encoding="utf-8"?>
<w:webSettings xmlns:r="http://schemas.openxmlformats.org/officeDocument/2006/relationships" xmlns:w="http://schemas.openxmlformats.org/wordprocessingml/2006/main">
  <w:divs>
    <w:div w:id="185565129">
      <w:bodyDiv w:val="1"/>
      <w:marLeft w:val="0"/>
      <w:marRight w:val="0"/>
      <w:marTop w:val="0"/>
      <w:marBottom w:val="0"/>
      <w:divBdr>
        <w:top w:val="none" w:sz="0" w:space="0" w:color="auto"/>
        <w:left w:val="none" w:sz="0" w:space="0" w:color="auto"/>
        <w:bottom w:val="none" w:sz="0" w:space="0" w:color="auto"/>
        <w:right w:val="none" w:sz="0" w:space="0" w:color="auto"/>
      </w:divBdr>
      <w:divsChild>
        <w:div w:id="803160312">
          <w:marLeft w:val="0"/>
          <w:marRight w:val="0"/>
          <w:marTop w:val="180"/>
          <w:marBottom w:val="180"/>
          <w:divBdr>
            <w:top w:val="none" w:sz="0" w:space="0" w:color="E1E1E1"/>
            <w:left w:val="none" w:sz="0" w:space="0" w:color="E1E1E1"/>
            <w:bottom w:val="none" w:sz="0" w:space="0" w:color="E1E1E1"/>
            <w:right w:val="none" w:sz="0" w:space="0" w:color="E1E1E1"/>
          </w:divBdr>
        </w:div>
        <w:div w:id="157966435">
          <w:marLeft w:val="0"/>
          <w:marRight w:val="0"/>
          <w:marTop w:val="180"/>
          <w:marBottom w:val="180"/>
          <w:divBdr>
            <w:top w:val="none" w:sz="0" w:space="0" w:color="E1E1E1"/>
            <w:left w:val="none" w:sz="0" w:space="0" w:color="E1E1E1"/>
            <w:bottom w:val="none" w:sz="0" w:space="0" w:color="E1E1E1"/>
            <w:right w:val="none" w:sz="0" w:space="0" w:color="E1E1E1"/>
          </w:divBdr>
        </w:div>
        <w:div w:id="1364356998">
          <w:marLeft w:val="0"/>
          <w:marRight w:val="0"/>
          <w:marTop w:val="180"/>
          <w:marBottom w:val="180"/>
          <w:divBdr>
            <w:top w:val="none" w:sz="0" w:space="0" w:color="E1E1E1"/>
            <w:left w:val="none" w:sz="0" w:space="0" w:color="E1E1E1"/>
            <w:bottom w:val="none" w:sz="0" w:space="0" w:color="E1E1E1"/>
            <w:right w:val="none" w:sz="0" w:space="0" w:color="E1E1E1"/>
          </w:divBdr>
        </w:div>
        <w:div w:id="463960932">
          <w:marLeft w:val="0"/>
          <w:marRight w:val="0"/>
          <w:marTop w:val="180"/>
          <w:marBottom w:val="180"/>
          <w:divBdr>
            <w:top w:val="none" w:sz="0" w:space="0" w:color="E1E1E1"/>
            <w:left w:val="none" w:sz="0" w:space="0" w:color="E1E1E1"/>
            <w:bottom w:val="none" w:sz="0" w:space="0" w:color="E1E1E1"/>
            <w:right w:val="none" w:sz="0" w:space="0" w:color="E1E1E1"/>
          </w:divBdr>
        </w:div>
        <w:div w:id="1201866873">
          <w:marLeft w:val="0"/>
          <w:marRight w:val="0"/>
          <w:marTop w:val="180"/>
          <w:marBottom w:val="180"/>
          <w:divBdr>
            <w:top w:val="none" w:sz="0" w:space="0" w:color="E1E1E1"/>
            <w:left w:val="none" w:sz="0" w:space="0" w:color="E1E1E1"/>
            <w:bottom w:val="none" w:sz="0" w:space="0" w:color="E1E1E1"/>
            <w:right w:val="none" w:sz="0" w:space="0" w:color="E1E1E1"/>
          </w:divBdr>
        </w:div>
      </w:divsChild>
    </w:div>
    <w:div w:id="1922791284">
      <w:bodyDiv w:val="1"/>
      <w:marLeft w:val="0"/>
      <w:marRight w:val="0"/>
      <w:marTop w:val="0"/>
      <w:marBottom w:val="0"/>
      <w:divBdr>
        <w:top w:val="none" w:sz="0" w:space="0" w:color="auto"/>
        <w:left w:val="none" w:sz="0" w:space="0" w:color="auto"/>
        <w:bottom w:val="none" w:sz="0" w:space="0" w:color="auto"/>
        <w:right w:val="none" w:sz="0" w:space="0" w:color="auto"/>
      </w:divBdr>
      <w:divsChild>
        <w:div w:id="816414200">
          <w:marLeft w:val="0"/>
          <w:marRight w:val="0"/>
          <w:marTop w:val="0"/>
          <w:marBottom w:val="0"/>
          <w:divBdr>
            <w:top w:val="none" w:sz="0" w:space="0" w:color="auto"/>
            <w:left w:val="none" w:sz="0" w:space="0" w:color="auto"/>
            <w:bottom w:val="none" w:sz="0" w:space="0" w:color="auto"/>
            <w:right w:val="none" w:sz="0" w:space="0" w:color="auto"/>
          </w:divBdr>
        </w:div>
        <w:div w:id="904487615">
          <w:marLeft w:val="0"/>
          <w:marRight w:val="0"/>
          <w:marTop w:val="0"/>
          <w:marBottom w:val="0"/>
          <w:divBdr>
            <w:top w:val="none" w:sz="0" w:space="0" w:color="auto"/>
            <w:left w:val="none" w:sz="0" w:space="0" w:color="auto"/>
            <w:bottom w:val="none" w:sz="0" w:space="0" w:color="auto"/>
            <w:right w:val="none" w:sz="0" w:space="0" w:color="auto"/>
          </w:divBdr>
        </w:div>
        <w:div w:id="1382559212">
          <w:marLeft w:val="0"/>
          <w:marRight w:val="0"/>
          <w:marTop w:val="0"/>
          <w:marBottom w:val="0"/>
          <w:divBdr>
            <w:top w:val="none" w:sz="0" w:space="0" w:color="auto"/>
            <w:left w:val="none" w:sz="0" w:space="0" w:color="auto"/>
            <w:bottom w:val="none" w:sz="0" w:space="0" w:color="auto"/>
            <w:right w:val="none" w:sz="0" w:space="0" w:color="auto"/>
          </w:divBdr>
        </w:div>
        <w:div w:id="1022588921">
          <w:marLeft w:val="0"/>
          <w:marRight w:val="0"/>
          <w:marTop w:val="0"/>
          <w:marBottom w:val="0"/>
          <w:divBdr>
            <w:top w:val="none" w:sz="0" w:space="0" w:color="auto"/>
            <w:left w:val="none" w:sz="0" w:space="0" w:color="auto"/>
            <w:bottom w:val="none" w:sz="0" w:space="0" w:color="auto"/>
            <w:right w:val="none" w:sz="0" w:space="0" w:color="auto"/>
          </w:divBdr>
        </w:div>
        <w:div w:id="1120344252">
          <w:marLeft w:val="0"/>
          <w:marRight w:val="0"/>
          <w:marTop w:val="180"/>
          <w:marBottom w:val="180"/>
          <w:divBdr>
            <w:top w:val="none" w:sz="0" w:space="0" w:color="E1E1E1"/>
            <w:left w:val="none" w:sz="0" w:space="0" w:color="E1E1E1"/>
            <w:bottom w:val="none" w:sz="0" w:space="0" w:color="E1E1E1"/>
            <w:right w:val="none" w:sz="0" w:space="0" w:color="E1E1E1"/>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control" Target="activeX/activeX6.xml"/><Relationship Id="rId3" Type="http://schemas.openxmlformats.org/officeDocument/2006/relationships/settings" Target="settings.xml"/><Relationship Id="rId7" Type="http://schemas.openxmlformats.org/officeDocument/2006/relationships/hyperlink" Target="https://cdn.career.guru99.com/wp-content/uploads/2014/07/brand.gif" TargetMode="External"/><Relationship Id="rId12" Type="http://schemas.openxmlformats.org/officeDocument/2006/relationships/control" Target="activeX/activeX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4.xml"/><Relationship Id="rId5" Type="http://schemas.openxmlformats.org/officeDocument/2006/relationships/image" Target="media/image1.wmf"/><Relationship Id="rId15" Type="http://schemas.openxmlformats.org/officeDocument/2006/relationships/theme" Target="theme/theme1.xml"/><Relationship Id="rId10" Type="http://schemas.openxmlformats.org/officeDocument/2006/relationships/control" Target="activeX/activeX3.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4294967290</TotalTime>
  <Pages>19</Pages>
  <Words>4792</Words>
  <Characters>27319</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2018-01-11T06:19:00Z</dcterms:created>
  <dcterms:modified xsi:type="dcterms:W3CDTF">2018-01-11T06:13:00Z</dcterms:modified>
</cp:coreProperties>
</file>